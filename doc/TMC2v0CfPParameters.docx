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BE1CD" w14:textId="277C47D6" w:rsidR="00BC3112" w:rsidRDefault="00460FA9" w:rsidP="00460FA9">
      <w:pPr>
        <w:pStyle w:val="Title"/>
      </w:pPr>
      <w:r>
        <w:t>Configuration Parameters for TMC2v0</w:t>
      </w:r>
      <w:bookmarkStart w:id="0" w:name="_GoBack"/>
      <w:bookmarkEnd w:id="0"/>
    </w:p>
    <w:p w14:paraId="454226DA" w14:textId="77777777" w:rsidR="00955571" w:rsidRDefault="00955571" w:rsidP="00565634">
      <w:pPr>
        <w:pStyle w:val="Heading1"/>
        <w:numPr>
          <w:ilvl w:val="0"/>
          <w:numId w:val="1"/>
        </w:numPr>
      </w:pPr>
      <w:r>
        <w:t>Example of script to generate the results for “longdress”</w:t>
      </w:r>
    </w:p>
    <w:p w14:paraId="4B9B85BA" w14:textId="77777777" w:rsidR="00955571" w:rsidRDefault="00955571" w:rsidP="00955571"/>
    <w:p w14:paraId="28661AAC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#!/</w:t>
      </w:r>
      <w:proofErr w:type="gramEnd"/>
      <w:r>
        <w:t>bin/zsh</w:t>
      </w:r>
    </w:p>
    <w:p w14:paraId="7019F3C0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/enc2</w:t>
      </w:r>
    </w:p>
    <w:p w14:paraId="2EA90097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/dec2</w:t>
      </w:r>
    </w:p>
    <w:p w14:paraId="248873CE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/stats2</w:t>
      </w:r>
    </w:p>
    <w:p w14:paraId="21CF5C3C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123EB1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/enc2/P07S24C04R01</w:t>
      </w:r>
    </w:p>
    <w:p w14:paraId="75FBDE6B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../app/tmc2 --mode 0 --geometryQP 27 --textureQP 43 --uncompressedDataPath ../longdress/longdress_vox10_%i.ply --compressedStreamPath ../enc2/P07S24C04R01/P07S24C04R01.bin --startFrameNumber 1051 --groupOfFramesSize 32 --frameCount 300 --videoEncoderPath "../app/TAppEncoder" --colorSpaceConversionPath "../app/HDRConvert" --inverseColorSpaceConversionConfig "../app/yuv420torgb444.cfg" --colorSpaceConversionConfig "../app/rgb444toyuv420.cfg" --geometryConfig "../app/geometryCfp.cfg" --textureConfig "../app/textureCfp.cfg" &gt; ../enc2/P07S24C04R01/P07S24C04R01_log.txt</w:t>
      </w:r>
    </w:p>
    <w:p w14:paraId="5A90B212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0C3879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/dec2/P07S24C04R01</w:t>
      </w:r>
    </w:p>
    <w:p w14:paraId="7BDF7549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..</w:t>
      </w:r>
      <w:proofErr w:type="gramEnd"/>
      <w:r>
        <w:t>/app/tmc2 --mode 1 --reconstructedDataPath ../dec2/P07S24C04R01/P07S24C04R01_%i.ply --compressedStreamPath ../enc2/P07S24C04R01/P07S24C04R01.bin --startFrameNumber 1051  --videoDecoderPath "../app/TAppDecoder"  --colorSpaceConversionPath "../app/HDRConvert" --inverseColorSpaceConversionConfig "../app/yuv420torgb444.cfg" --colorSpaceConversionConfig "../app/rgb444toyuv420.cfg" &gt; ../dec2/P07S24C04R01/P07S24C04R01_log.txt</w:t>
      </w:r>
    </w:p>
    <w:p w14:paraId="46A3711F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3798FE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/enc2/P07S24C04R02</w:t>
      </w:r>
    </w:p>
    <w:p w14:paraId="7AF4FCDF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../app/tmc2 --mode 0 --geometryQP 24 --textureQP 38 --uncompressedDataPath ../longdress/longdress_vox10_%i.ply --compressedStreamPath ../enc2/P07S24C04R02/P07S24C04R02.bin --startFrameNumber 1051 --groupOfFramesSize 32 --frameCount 300 --videoEncoderPath "../app/TAppEncoder" --colorSpaceConversionPath "../app/HDRConvert" --inverseColorSpaceConversionConfig "../app/yuv420torgb444.cfg" --colorSpaceConversionConfig "../app/rgb444toyuv420.cfg" --geometryConfig "../app/geometryCfp.cfg" --textureConfig "../app/textureCfp.cfg" &gt; ../enc2/P07S24C04R02/P07S24C04R02_log.txt</w:t>
      </w:r>
    </w:p>
    <w:p w14:paraId="2395E47C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6B2B0F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/dec2/P07S24C04R02</w:t>
      </w:r>
    </w:p>
    <w:p w14:paraId="525FB943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..</w:t>
      </w:r>
      <w:proofErr w:type="gramEnd"/>
      <w:r>
        <w:t>/app/tmc2 --mode 1 --reconstructedDataPath ../dec2/P07S24C04R02/P07S24C04R02_%i.ply --compressedStreamPath ../enc2/P07S24C04R02/P07S24C04R02.bin --startFrameNumber 1051  --videoDecoderPath "../app/TAppDecoder"  --colorSpaceConversionPath "../app/HDRConvert" --inverseColorSpaceConversionConfig "../app/yuv420torgb444.cfg" --</w:t>
      </w:r>
      <w:r>
        <w:lastRenderedPageBreak/>
        <w:t>colorSpaceConversionConfig "../app/rgb444toyuv420.cfg" &gt; ../dec2/P07S24C04R02/P07S24C04R02_log.txt</w:t>
      </w:r>
    </w:p>
    <w:p w14:paraId="3D531EE0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D4418E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E3B7AE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/enc2/P07S24C04R03</w:t>
      </w:r>
    </w:p>
    <w:p w14:paraId="580A78E8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../app/tmc2 --mode 0 --geometryQP 21 --textureQP 32 --uncompressedDataPath ../longdress/longdress_vox10_%i.ply --compressedStreamPath ../enc2/P07S24C04R03/P07S24C04R03.bin --startFrameNumber 1051 --groupOfFramesSize 32 --frameCount 300 --videoEncoderPath "../app/TAppEncoder" --colorSpaceConversionPath "../app/HDRConvert" --inverseColorSpaceConversionConfig "../app/yuv420torgb444.cfg" --colorSpaceConversionConfig "../app/rgb444toyuv420.cfg" --geometryConfig "../app/geometryCfp.cfg" --textureConfig "../app/textureCfp.cfg" &gt; ../enc2/P07S24C04R03/P07S24C04R03_log.txt</w:t>
      </w:r>
    </w:p>
    <w:p w14:paraId="24CD4F4C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67E97A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/dec2/P07S24C04R03</w:t>
      </w:r>
    </w:p>
    <w:p w14:paraId="7474E979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..</w:t>
      </w:r>
      <w:proofErr w:type="gramEnd"/>
      <w:r>
        <w:t>/app/tmc2 --mode 1 --reconstructedDataPath ../dec2/P07S24C04R03/P07S24C04R03_%i.ply --compressedStreamPath ../enc2/P07S24C04R03/P07S24C04R03.bin --startFrameNumber 1051  --videoDecoderPath "../app/TAppDecoder"  --colorSpaceConversionPath "../app/HDRConvert" --inverseColorSpaceConversionConfig "../app/yuv420torgb444.cfg" --colorSpaceConversionConfig "../app/rgb444toyuv420.cfg" &gt; ../dec2/P07S24C04R03/P07S24C04R03_log.txt</w:t>
      </w:r>
    </w:p>
    <w:p w14:paraId="442DC669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2182F0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/enc2/P07S24C04R04</w:t>
      </w:r>
    </w:p>
    <w:p w14:paraId="3FA8EE08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../app/tmc2 --mode 0 --geometryQP 16 --textureQP 27 --uncompressedDataPath ../longdress/longdress_vox10_%i.ply --compressedStreamPath ../enc2/P07S24C04R04/P07S24C04R04.bin --startFrameNumber 1051 --groupOfFramesSize 32 --frameCount 300 --videoEncoderPath "../app/TAppEncoder" --colorSpaceConversionPath "../app/HDRConvert" --inverseColorSpaceConversionConfig "../app/yuv420torgb444.cfg" --colorSpaceConversionConfig "../app/rgb444toyuv420.cfg" --geometryConfig "../app/geometryCfp.cfg" --textureConfig "../app/textureCfp.cfg" &gt; ../enc2/P07S24C04R04/P07S24C04R04_log.txt</w:t>
      </w:r>
    </w:p>
    <w:p w14:paraId="4EC06F43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794CAF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/dec2/P07S24C04R04</w:t>
      </w:r>
    </w:p>
    <w:p w14:paraId="137FAC45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..</w:t>
      </w:r>
      <w:proofErr w:type="gramEnd"/>
      <w:r>
        <w:t>/app/tmc2 --mode 1 --reconstructedDataPath ../dec2/P07S24C04R04/P07S24C04R04_%i.ply --compressedStreamPath ../enc2/P07S24C04R04/P07S24C04R04.bin --startFrameNumber 1051  --videoDecoderPath "../app/TAppDecoder"  --colorSpaceConversionPath "../app/HDRConvert" --inverseColorSpaceConversionConfig "../app/yuv420torgb444.cfg" --colorSpaceConversionConfig "../app/rgb444toyuv420.cfg" &gt; ../dec2/P07S24C04R04/P07S24C04R04_log.txt</w:t>
      </w:r>
    </w:p>
    <w:p w14:paraId="24008C9D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1F29B1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/enc2/P07S24C04R05</w:t>
      </w:r>
    </w:p>
    <w:p w14:paraId="7A8F5027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../app/tmc2 --mode 0 --geometryQP 14 --textureQP 23 --uncompressedDataPath ../longdress/longdress_vox10_%i.ply --compressedStreamPath ../enc2/P07S24C04R05/P07S24C04R05.bin --startFrameNumber 1051 --groupOfFramesSize 32 -</w:t>
      </w:r>
      <w:r>
        <w:lastRenderedPageBreak/>
        <w:t>-frameCount 300 --videoEncoderPath "../app/TAppEncoder" --colorSpaceConversionPath "../app/HDRConvert" --inverseColorSpaceConversionConfig "../app/yuv420torgb444.cfg" --colorSpaceConversionConfig "../app/rgb444toyuv420.cfg" --geometryConfig "../app/geometryCfp.cfg" --textureConfig "../app/textureCfp.cfg" &gt; ../enc2/P07S24C04R05/P07S24C04R05_log.txt</w:t>
      </w:r>
    </w:p>
    <w:p w14:paraId="6702D4BD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A83824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/dec2/P07S24C04R05</w:t>
      </w:r>
    </w:p>
    <w:p w14:paraId="3A7EA2FB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..</w:t>
      </w:r>
      <w:proofErr w:type="gramEnd"/>
      <w:r>
        <w:t>/app/tmc2 --mode 1 --reconstructedDataPath ../dec2/P07S24C04R05/P07S24C04R05_%i.ply --compressedStreamPath ../enc2/P07S24C04R05/P07S24C04R05.bin --startFrameNumber 1051  --videoDecoderPath "../app/TAppDecoder"  --colorSpaceConversionPath "../app/HDRConvert" --inverseColorSpaceConversionConfig "../app/yuv420torgb444.cfg" --colorSpaceConversionConfig "../app/rgb444toyuv420.cfg" &gt; ../dec2/P07S24C04R05/P07S24C04R05_log.txt</w:t>
      </w:r>
    </w:p>
    <w:p w14:paraId="273F5239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4222C8" w14:textId="77777777" w:rsidR="00955571" w:rsidRDefault="00955571" w:rsidP="00955571"/>
    <w:p w14:paraId="5B3D36D6" w14:textId="77777777" w:rsidR="00955571" w:rsidRDefault="00955571" w:rsidP="00955571"/>
    <w:p w14:paraId="36A14D07" w14:textId="77CAEFAA" w:rsidR="007D1D2F" w:rsidRDefault="00F56D49" w:rsidP="007D1D2F">
      <w:pPr>
        <w:pStyle w:val="Heading1"/>
        <w:numPr>
          <w:ilvl w:val="0"/>
          <w:numId w:val="1"/>
        </w:numPr>
      </w:pPr>
      <w:r>
        <w:t>Encode Parameters for Random Access</w:t>
      </w:r>
    </w:p>
    <w:p w14:paraId="6514E3BA" w14:textId="77777777" w:rsidR="007D1D2F" w:rsidRDefault="007D1D2F" w:rsidP="007D1D2F">
      <w:pPr>
        <w:pStyle w:val="Heading2"/>
        <w:numPr>
          <w:ilvl w:val="1"/>
          <w:numId w:val="1"/>
        </w:numPr>
      </w:pPr>
      <w:r>
        <w:t>Loot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61"/>
        <w:gridCol w:w="8532"/>
      </w:tblGrid>
      <w:tr w:rsidR="007D1D2F" w14:paraId="132A545A" w14:textId="77777777" w:rsidTr="004D787D">
        <w:tc>
          <w:tcPr>
            <w:tcW w:w="961" w:type="dxa"/>
          </w:tcPr>
          <w:p w14:paraId="6D713CC5" w14:textId="77777777" w:rsidR="007D1D2F" w:rsidRDefault="007D1D2F" w:rsidP="004D787D">
            <w:r>
              <w:t>Bitrate</w:t>
            </w:r>
          </w:p>
        </w:tc>
        <w:tc>
          <w:tcPr>
            <w:tcW w:w="8532" w:type="dxa"/>
          </w:tcPr>
          <w:p w14:paraId="2C35487B" w14:textId="77777777" w:rsidR="007D1D2F" w:rsidRDefault="007D1D2F" w:rsidP="004D787D">
            <w:r>
              <w:t>Parameters</w:t>
            </w:r>
          </w:p>
        </w:tc>
      </w:tr>
      <w:tr w:rsidR="007D1D2F" w14:paraId="5F96731D" w14:textId="77777777" w:rsidTr="004D787D">
        <w:tc>
          <w:tcPr>
            <w:tcW w:w="961" w:type="dxa"/>
          </w:tcPr>
          <w:p w14:paraId="59F2C6FA" w14:textId="77777777" w:rsidR="007D1D2F" w:rsidRDefault="007D1D2F" w:rsidP="004D787D">
            <w:r>
              <w:t>R01</w:t>
            </w:r>
          </w:p>
        </w:tc>
        <w:tc>
          <w:tcPr>
            <w:tcW w:w="8532" w:type="dxa"/>
          </w:tcPr>
          <w:p w14:paraId="51C84D32" w14:textId="17790645" w:rsidR="007D1D2F" w:rsidRDefault="007D1D2F" w:rsidP="004D787D">
            <w:r>
              <w:t>mode                        0</w:t>
            </w:r>
          </w:p>
          <w:p w14:paraId="0C4651FB" w14:textId="18F246A2" w:rsidR="007D1D2F" w:rsidRDefault="007D1D2F" w:rsidP="004D787D">
            <w:r>
              <w:t>uncompressedDataPath        ../uncompressed/loot/loot_vox10_%04d.ply</w:t>
            </w:r>
          </w:p>
          <w:p w14:paraId="00C3C35C" w14:textId="218C65DB" w:rsidR="007D1D2F" w:rsidRDefault="007D1D2F" w:rsidP="004D787D">
            <w:r>
              <w:t>compressedStreamPath        ../enc/P07S21C04R01/P07S21C04R01.bin</w:t>
            </w:r>
          </w:p>
          <w:p w14:paraId="712A443C" w14:textId="222C5475" w:rsidR="007D1D2F" w:rsidRDefault="007D1D2F" w:rsidP="004D787D">
            <w:r>
              <w:t xml:space="preserve">reconstructedDataPath       </w:t>
            </w:r>
          </w:p>
          <w:p w14:paraId="7D88AB41" w14:textId="19B0D470" w:rsidR="007D1D2F" w:rsidRDefault="007D1D2F" w:rsidP="004D787D">
            <w:r>
              <w:t>frameCount                  300</w:t>
            </w:r>
          </w:p>
          <w:p w14:paraId="7F1ED2EC" w14:textId="2FD28E8D" w:rsidR="007D1D2F" w:rsidRDefault="007D1D2F" w:rsidP="004D787D">
            <w:r>
              <w:t>startFrameNumber            1000</w:t>
            </w:r>
          </w:p>
          <w:p w14:paraId="5C8EA0BE" w14:textId="3BB3841A" w:rsidR="007D1D2F" w:rsidRDefault="007D1D2F" w:rsidP="004D787D">
            <w:r>
              <w:t>groupOfFramesSize           32</w:t>
            </w:r>
          </w:p>
          <w:p w14:paraId="66B98059" w14:textId="70DF9ADB" w:rsidR="007D1D2F" w:rsidRDefault="007D1D2F" w:rsidP="004D787D">
            <w:r>
              <w:t>colorTransform              1</w:t>
            </w:r>
          </w:p>
          <w:p w14:paraId="757DC2AD" w14:textId="4D44B35A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74A259B6" w14:textId="5FA15DD5" w:rsidR="007D1D2F" w:rsidRDefault="007D1D2F" w:rsidP="004D787D">
            <w:r>
              <w:t xml:space="preserve">videoDecoderPath            </w:t>
            </w:r>
          </w:p>
          <w:p w14:paraId="1358867E" w14:textId="4C99A1EC" w:rsidR="007D1D2F" w:rsidRDefault="007D1D2F" w:rsidP="004D787D">
            <w:r>
              <w:t>segmentation</w:t>
            </w:r>
          </w:p>
          <w:p w14:paraId="462C4E7D" w14:textId="3CE5CA01" w:rsidR="007D1D2F" w:rsidRDefault="007D1D2F" w:rsidP="004D787D">
            <w:r>
              <w:t xml:space="preserve">  nnNormalEstimation                          16</w:t>
            </w:r>
          </w:p>
          <w:p w14:paraId="2CCBEC86" w14:textId="56835816" w:rsidR="007D1D2F" w:rsidRDefault="007D1D2F" w:rsidP="004D787D">
            <w:r>
              <w:t xml:space="preserve">  maxNNCountRefineSegmentation                256</w:t>
            </w:r>
          </w:p>
          <w:p w14:paraId="263DA5BA" w14:textId="07D72806" w:rsidR="007D1D2F" w:rsidRDefault="007D1D2F" w:rsidP="004D787D">
            <w:r>
              <w:t xml:space="preserve">  iterationCountRefineSegmentation            100</w:t>
            </w:r>
          </w:p>
          <w:p w14:paraId="260B8A44" w14:textId="1FA84528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23C4274D" w14:textId="4F147B3E" w:rsidR="007D1D2F" w:rsidRDefault="007D1D2F" w:rsidP="004D787D">
            <w:r>
              <w:t xml:space="preserve">  minPointCountPerCCPatchSegmentation         16</w:t>
            </w:r>
          </w:p>
          <w:p w14:paraId="37246B39" w14:textId="5FC8D456" w:rsidR="007D1D2F" w:rsidRDefault="007D1D2F" w:rsidP="004D787D">
            <w:r>
              <w:t xml:space="preserve">  maxNNCountPatchSegmentation                 16</w:t>
            </w:r>
          </w:p>
          <w:p w14:paraId="0B3230AB" w14:textId="3686C6C7" w:rsidR="007D1D2F" w:rsidRDefault="007D1D2F" w:rsidP="004D787D">
            <w:r>
              <w:t xml:space="preserve">  surfaceThikness                             4</w:t>
            </w:r>
          </w:p>
          <w:p w14:paraId="1F81C420" w14:textId="6B848A78" w:rsidR="007D1D2F" w:rsidRDefault="007D1D2F" w:rsidP="004D787D">
            <w:r>
              <w:t xml:space="preserve">  maxAllowedDist2MissedPointsDetection        9</w:t>
            </w:r>
          </w:p>
          <w:p w14:paraId="504DB559" w14:textId="56C1170D" w:rsidR="007D1D2F" w:rsidRDefault="007D1D2F" w:rsidP="004D787D">
            <w:r>
              <w:t xml:space="preserve">  maxAllowedDist2MissedPointsSelection        1</w:t>
            </w:r>
          </w:p>
          <w:p w14:paraId="5032FA3D" w14:textId="489E387F" w:rsidR="007D1D2F" w:rsidRDefault="007D1D2F" w:rsidP="004D787D">
            <w:r>
              <w:t xml:space="preserve">  lambdaRefineSegmentation                    3</w:t>
            </w:r>
          </w:p>
          <w:p w14:paraId="4EB6C702" w14:textId="78EA33C1" w:rsidR="007D1D2F" w:rsidRDefault="007D1D2F" w:rsidP="004D787D">
            <w:r>
              <w:t>packing</w:t>
            </w:r>
          </w:p>
          <w:p w14:paraId="54FD7131" w14:textId="4BD0683A" w:rsidR="007D1D2F" w:rsidRDefault="007D1D2F" w:rsidP="004D787D">
            <w:r>
              <w:t xml:space="preserve">  minimumImageWidth                           1280</w:t>
            </w:r>
          </w:p>
          <w:p w14:paraId="19EC39FF" w14:textId="153B4F51" w:rsidR="007D1D2F" w:rsidRDefault="007D1D2F" w:rsidP="004D787D">
            <w:r>
              <w:lastRenderedPageBreak/>
              <w:t xml:space="preserve">  minimumImageHeight                          1280</w:t>
            </w:r>
          </w:p>
          <w:p w14:paraId="1679B345" w14:textId="1F5E8C87" w:rsidR="007D1D2F" w:rsidRDefault="007D1D2F" w:rsidP="004D787D">
            <w:r>
              <w:t>video encoding</w:t>
            </w:r>
          </w:p>
          <w:p w14:paraId="55DF2A6B" w14:textId="5E2FB543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24</w:t>
            </w:r>
          </w:p>
          <w:p w14:paraId="6D6B283B" w14:textId="7632A0CD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33</w:t>
            </w:r>
          </w:p>
          <w:p w14:paraId="42F345B6" w14:textId="3500BC2A" w:rsidR="007D1D2F" w:rsidRDefault="007D1D2F" w:rsidP="004D787D">
            <w:r>
              <w:t xml:space="preserve">  </w:t>
            </w:r>
          </w:p>
          <w:p w14:paraId="09C62EB6" w14:textId="35EBF76D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12FABC8F" w14:textId="400B4CB4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38207585" w14:textId="2B742F32" w:rsidR="007D1D2F" w:rsidRDefault="007D1D2F" w:rsidP="004D787D"/>
          <w:p w14:paraId="5049324D" w14:textId="57023C47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231B9CA6" w14:textId="2BDCD1A1" w:rsidR="007D1D2F" w:rsidRDefault="007D1D2F" w:rsidP="004D787D">
            <w:r>
              <w:t xml:space="preserve">  maxCandidateCount                           4</w:t>
            </w:r>
          </w:p>
          <w:p w14:paraId="75555CA0" w14:textId="2BEC4AA5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66CF5B89" w14:textId="557D4ACC" w:rsidR="007D1D2F" w:rsidRDefault="007D1D2F" w:rsidP="004D787D">
            <w:r>
              <w:t>smoothing</w:t>
            </w:r>
          </w:p>
          <w:p w14:paraId="3BF788E3" w14:textId="42AB54D8" w:rsidR="007D1D2F" w:rsidRDefault="007D1D2F" w:rsidP="004D787D">
            <w:r>
              <w:t xml:space="preserve">  neighborCountSmoothing                      64</w:t>
            </w:r>
          </w:p>
          <w:p w14:paraId="224B3872" w14:textId="41E2A90D" w:rsidR="007D1D2F" w:rsidRDefault="007D1D2F" w:rsidP="004D787D">
            <w:r>
              <w:t xml:space="preserve">  radius2Smoothing                            64</w:t>
            </w:r>
          </w:p>
          <w:p w14:paraId="3AC127EF" w14:textId="2F7C359C" w:rsidR="007D1D2F" w:rsidRDefault="007D1D2F" w:rsidP="004D787D">
            <w:r>
              <w:t xml:space="preserve">  radius2BoundaryDetection                    64</w:t>
            </w:r>
          </w:p>
          <w:p w14:paraId="1F25D058" w14:textId="4B216C00" w:rsidR="007D1D2F" w:rsidRDefault="007D1D2F" w:rsidP="004D787D">
            <w:r>
              <w:t xml:space="preserve">  thresholdSmoothing                          64</w:t>
            </w:r>
          </w:p>
          <w:p w14:paraId="08B6959E" w14:textId="77777777" w:rsidR="007D1D2F" w:rsidRDefault="007D1D2F" w:rsidP="004D787D"/>
        </w:tc>
      </w:tr>
      <w:tr w:rsidR="007D1D2F" w14:paraId="7A246FE1" w14:textId="77777777" w:rsidTr="004D787D">
        <w:tc>
          <w:tcPr>
            <w:tcW w:w="961" w:type="dxa"/>
          </w:tcPr>
          <w:p w14:paraId="29CAF987" w14:textId="77777777" w:rsidR="007D1D2F" w:rsidRDefault="007D1D2F" w:rsidP="004D787D">
            <w:r>
              <w:lastRenderedPageBreak/>
              <w:t>R02</w:t>
            </w:r>
          </w:p>
        </w:tc>
        <w:tc>
          <w:tcPr>
            <w:tcW w:w="8532" w:type="dxa"/>
          </w:tcPr>
          <w:p w14:paraId="6AD36949" w14:textId="5C391D08" w:rsidR="007D1D2F" w:rsidRDefault="007D1D2F" w:rsidP="004D787D">
            <w:r>
              <w:t>mode                        0</w:t>
            </w:r>
          </w:p>
          <w:p w14:paraId="4B7B0D08" w14:textId="161B9E5D" w:rsidR="007D1D2F" w:rsidRDefault="007D1D2F" w:rsidP="004D787D">
            <w:r>
              <w:t>uncompressedDataPath        ../uncompressed/loot/loot_vox10_%04d.ply</w:t>
            </w:r>
          </w:p>
          <w:p w14:paraId="4AAFBAF5" w14:textId="3C972330" w:rsidR="007D1D2F" w:rsidRDefault="007D1D2F" w:rsidP="004D787D">
            <w:r>
              <w:t>compressedStreamPath        ../enc/P07S21C04R02/P07S21C04R02.bin</w:t>
            </w:r>
          </w:p>
          <w:p w14:paraId="52A414AE" w14:textId="0D2DB445" w:rsidR="007D1D2F" w:rsidRDefault="007D1D2F" w:rsidP="004D787D">
            <w:r>
              <w:t xml:space="preserve">reconstructedDataPath       </w:t>
            </w:r>
          </w:p>
          <w:p w14:paraId="7BBA4294" w14:textId="2D6967A6" w:rsidR="007D1D2F" w:rsidRDefault="007D1D2F" w:rsidP="004D787D">
            <w:r>
              <w:t>frameCount                  300</w:t>
            </w:r>
          </w:p>
          <w:p w14:paraId="33993322" w14:textId="3FBA2811" w:rsidR="007D1D2F" w:rsidRDefault="007D1D2F" w:rsidP="004D787D">
            <w:r>
              <w:t>startFrameNumber            1000</w:t>
            </w:r>
          </w:p>
          <w:p w14:paraId="174B7380" w14:textId="639FE911" w:rsidR="007D1D2F" w:rsidRDefault="007D1D2F" w:rsidP="004D787D">
            <w:r>
              <w:t>groupOfFramesSize           32</w:t>
            </w:r>
          </w:p>
          <w:p w14:paraId="449AA84D" w14:textId="08BD29AA" w:rsidR="007D1D2F" w:rsidRDefault="007D1D2F" w:rsidP="004D787D">
            <w:r>
              <w:t>colorTransform              1</w:t>
            </w:r>
          </w:p>
          <w:p w14:paraId="7C3771A7" w14:textId="5BF4153B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76101225" w14:textId="3DDF544C" w:rsidR="007D1D2F" w:rsidRDefault="007D1D2F" w:rsidP="004D787D">
            <w:r>
              <w:t xml:space="preserve">videoDecoderPath            </w:t>
            </w:r>
          </w:p>
          <w:p w14:paraId="619506A8" w14:textId="3BB1B59C" w:rsidR="007D1D2F" w:rsidRDefault="007D1D2F" w:rsidP="004D787D">
            <w:r>
              <w:t>segmentation</w:t>
            </w:r>
          </w:p>
          <w:p w14:paraId="2D2D468E" w14:textId="2B90FEE2" w:rsidR="007D1D2F" w:rsidRDefault="007D1D2F" w:rsidP="004D787D">
            <w:r>
              <w:t xml:space="preserve">  nnNormalEstimation                          16</w:t>
            </w:r>
          </w:p>
          <w:p w14:paraId="3CF8822A" w14:textId="748EFC70" w:rsidR="007D1D2F" w:rsidRDefault="007D1D2F" w:rsidP="004D787D">
            <w:r>
              <w:t xml:space="preserve">  maxNNCountRefineSegmentation                256</w:t>
            </w:r>
          </w:p>
          <w:p w14:paraId="24A6512A" w14:textId="2C775AD0" w:rsidR="007D1D2F" w:rsidRDefault="007D1D2F" w:rsidP="004D787D">
            <w:r>
              <w:t xml:space="preserve">  iterationCountRefineSegmentation            100</w:t>
            </w:r>
          </w:p>
          <w:p w14:paraId="1B846BD0" w14:textId="2CCBF95F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4228BCD7" w14:textId="2B0EF4FF" w:rsidR="007D1D2F" w:rsidRDefault="007D1D2F" w:rsidP="004D787D">
            <w:r>
              <w:t xml:space="preserve">  minPointCountPerCCPatchSegmentation         16</w:t>
            </w:r>
          </w:p>
          <w:p w14:paraId="2FE15960" w14:textId="77D99800" w:rsidR="007D1D2F" w:rsidRDefault="007D1D2F" w:rsidP="004D787D">
            <w:r>
              <w:t xml:space="preserve">  maxNNCountPatchSegmentation                 16</w:t>
            </w:r>
          </w:p>
          <w:p w14:paraId="732E8679" w14:textId="71A92F22" w:rsidR="007D1D2F" w:rsidRDefault="007D1D2F" w:rsidP="004D787D">
            <w:r>
              <w:t xml:space="preserve">  surfaceThikness                             4</w:t>
            </w:r>
          </w:p>
          <w:p w14:paraId="5AE9BE8D" w14:textId="0282245D" w:rsidR="007D1D2F" w:rsidRDefault="007D1D2F" w:rsidP="004D787D">
            <w:r>
              <w:t xml:space="preserve">  maxAllowedDist2MissedPointsDetection        9</w:t>
            </w:r>
          </w:p>
          <w:p w14:paraId="544004F5" w14:textId="55B9C4BF" w:rsidR="007D1D2F" w:rsidRDefault="007D1D2F" w:rsidP="004D787D">
            <w:r>
              <w:t xml:space="preserve">  maxAllowedDist2MissedPointsSelection        1</w:t>
            </w:r>
          </w:p>
          <w:p w14:paraId="370B0DC3" w14:textId="52BDBFBC" w:rsidR="007D1D2F" w:rsidRDefault="007D1D2F" w:rsidP="004D787D">
            <w:r>
              <w:t xml:space="preserve">  lambdaRefineSegmentation                    3</w:t>
            </w:r>
          </w:p>
          <w:p w14:paraId="3E1BB4C0" w14:textId="547172CD" w:rsidR="007D1D2F" w:rsidRDefault="007D1D2F" w:rsidP="004D787D">
            <w:r>
              <w:t>packing</w:t>
            </w:r>
          </w:p>
          <w:p w14:paraId="47F20B75" w14:textId="1F4E04B5" w:rsidR="007D1D2F" w:rsidRDefault="007D1D2F" w:rsidP="004D787D">
            <w:r>
              <w:t xml:space="preserve">  minimumImageWidth                           1280</w:t>
            </w:r>
          </w:p>
          <w:p w14:paraId="2BAE5BF3" w14:textId="0F174C41" w:rsidR="007D1D2F" w:rsidRDefault="007D1D2F" w:rsidP="004D787D">
            <w:r>
              <w:t xml:space="preserve">  minimumImageHeight                          1280</w:t>
            </w:r>
          </w:p>
          <w:p w14:paraId="5B0A47F3" w14:textId="0BD50B72" w:rsidR="007D1D2F" w:rsidRDefault="007D1D2F" w:rsidP="004D787D">
            <w:r>
              <w:t>video encoding</w:t>
            </w:r>
          </w:p>
          <w:p w14:paraId="34772AD7" w14:textId="1118D2F4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24</w:t>
            </w:r>
          </w:p>
          <w:p w14:paraId="5AB353B8" w14:textId="01EB1C9F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30</w:t>
            </w:r>
          </w:p>
          <w:p w14:paraId="2C9F9CFA" w14:textId="783F6E06" w:rsidR="007D1D2F" w:rsidRDefault="007D1D2F" w:rsidP="004D787D">
            <w:r>
              <w:lastRenderedPageBreak/>
              <w:t xml:space="preserve">  </w:t>
            </w:r>
          </w:p>
          <w:p w14:paraId="0255E237" w14:textId="1AD0C4B6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33D3FEB8" w14:textId="33B214F0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66DFAF29" w14:textId="23436144" w:rsidR="007D1D2F" w:rsidRDefault="007D1D2F" w:rsidP="004D787D"/>
          <w:p w14:paraId="2E4FB254" w14:textId="7EC44051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427912B6" w14:textId="6016A87C" w:rsidR="007D1D2F" w:rsidRDefault="007D1D2F" w:rsidP="004D787D">
            <w:r>
              <w:t xml:space="preserve">  maxCandidateCount                           4</w:t>
            </w:r>
          </w:p>
          <w:p w14:paraId="39CFB3EC" w14:textId="5B9AD48B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70363C79" w14:textId="273DABEB" w:rsidR="007D1D2F" w:rsidRDefault="007D1D2F" w:rsidP="004D787D">
            <w:r>
              <w:t>smoothing</w:t>
            </w:r>
          </w:p>
          <w:p w14:paraId="6BBAE2B1" w14:textId="03F9201B" w:rsidR="007D1D2F" w:rsidRDefault="007D1D2F" w:rsidP="004D787D">
            <w:r>
              <w:t xml:space="preserve">  neighborCountSmoothing                      64</w:t>
            </w:r>
          </w:p>
          <w:p w14:paraId="7B97A080" w14:textId="07515519" w:rsidR="007D1D2F" w:rsidRDefault="007D1D2F" w:rsidP="004D787D">
            <w:r>
              <w:t xml:space="preserve">  radius2Smoothing                            64</w:t>
            </w:r>
          </w:p>
          <w:p w14:paraId="02F5469D" w14:textId="563A56C7" w:rsidR="007D1D2F" w:rsidRDefault="007D1D2F" w:rsidP="004D787D">
            <w:r>
              <w:t xml:space="preserve">  radius2BoundaryDetection                    64</w:t>
            </w:r>
          </w:p>
          <w:p w14:paraId="16A2AF1C" w14:textId="17200110" w:rsidR="007D1D2F" w:rsidRDefault="007D1D2F" w:rsidP="004D787D">
            <w:r>
              <w:t xml:space="preserve">  thresholdSmoothing     64</w:t>
            </w:r>
          </w:p>
        </w:tc>
      </w:tr>
      <w:tr w:rsidR="007D1D2F" w14:paraId="334D12F6" w14:textId="77777777" w:rsidTr="004D787D">
        <w:tc>
          <w:tcPr>
            <w:tcW w:w="961" w:type="dxa"/>
          </w:tcPr>
          <w:p w14:paraId="62E5101C" w14:textId="77777777" w:rsidR="007D1D2F" w:rsidRDefault="007D1D2F" w:rsidP="004D787D">
            <w:r>
              <w:lastRenderedPageBreak/>
              <w:t>R03</w:t>
            </w:r>
          </w:p>
        </w:tc>
        <w:tc>
          <w:tcPr>
            <w:tcW w:w="8532" w:type="dxa"/>
          </w:tcPr>
          <w:p w14:paraId="08A7E84E" w14:textId="41D58473" w:rsidR="007D1D2F" w:rsidRDefault="007D1D2F" w:rsidP="004D787D">
            <w:r>
              <w:t>mode                        0</w:t>
            </w:r>
          </w:p>
          <w:p w14:paraId="2C879B8E" w14:textId="37470E1D" w:rsidR="007D1D2F" w:rsidRDefault="007D1D2F" w:rsidP="004D787D">
            <w:r>
              <w:t>uncompressedDataPath        ../uncompressed/loot/loot_vox10_%04d.ply</w:t>
            </w:r>
          </w:p>
          <w:p w14:paraId="6967584C" w14:textId="3BF53C50" w:rsidR="007D1D2F" w:rsidRDefault="007D1D2F" w:rsidP="004D787D">
            <w:r>
              <w:t>compressedStreamPath        ../enc/P07S21C04R03/P07S21C04R03.bin</w:t>
            </w:r>
          </w:p>
          <w:p w14:paraId="3CB340EA" w14:textId="4A17915E" w:rsidR="007D1D2F" w:rsidRDefault="007D1D2F" w:rsidP="004D787D">
            <w:r>
              <w:t xml:space="preserve">reconstructedDataPath       </w:t>
            </w:r>
          </w:p>
          <w:p w14:paraId="43CE1AAA" w14:textId="0530A7DB" w:rsidR="007D1D2F" w:rsidRDefault="007D1D2F" w:rsidP="004D787D">
            <w:r>
              <w:t>frameCount                  300</w:t>
            </w:r>
          </w:p>
          <w:p w14:paraId="54E1B470" w14:textId="36A434D5" w:rsidR="007D1D2F" w:rsidRDefault="007D1D2F" w:rsidP="004D787D">
            <w:r>
              <w:t>startFrameNumber            1000</w:t>
            </w:r>
          </w:p>
          <w:p w14:paraId="71D40DDE" w14:textId="548B92AA" w:rsidR="007D1D2F" w:rsidRDefault="007D1D2F" w:rsidP="004D787D">
            <w:r>
              <w:t>groupOfFramesSize           32</w:t>
            </w:r>
          </w:p>
          <w:p w14:paraId="6F24EE0A" w14:textId="098661F2" w:rsidR="007D1D2F" w:rsidRDefault="007D1D2F" w:rsidP="004D787D">
            <w:r>
              <w:t>colorTransform              1</w:t>
            </w:r>
          </w:p>
          <w:p w14:paraId="76CCE127" w14:textId="036840C2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2CE6882F" w14:textId="5188FCA9" w:rsidR="007D1D2F" w:rsidRDefault="007D1D2F" w:rsidP="004D787D">
            <w:r>
              <w:t xml:space="preserve">videoDecoderPath            </w:t>
            </w:r>
          </w:p>
          <w:p w14:paraId="23034606" w14:textId="0F51C35A" w:rsidR="007D1D2F" w:rsidRDefault="007D1D2F" w:rsidP="004D787D">
            <w:r>
              <w:t>segmentation</w:t>
            </w:r>
          </w:p>
          <w:p w14:paraId="4FA20A94" w14:textId="4EC01302" w:rsidR="007D1D2F" w:rsidRDefault="007D1D2F" w:rsidP="004D787D">
            <w:r>
              <w:t xml:space="preserve">  nnNormalEstimation                          16</w:t>
            </w:r>
          </w:p>
          <w:p w14:paraId="167CA4AA" w14:textId="39A62039" w:rsidR="007D1D2F" w:rsidRDefault="007D1D2F" w:rsidP="004D787D">
            <w:r>
              <w:t xml:space="preserve">  maxNNCountRefineSegmentation                256</w:t>
            </w:r>
          </w:p>
          <w:p w14:paraId="46C5B984" w14:textId="352F0525" w:rsidR="007D1D2F" w:rsidRDefault="007D1D2F" w:rsidP="004D787D">
            <w:r>
              <w:t xml:space="preserve">  iterationCountRefineSegmentation            100</w:t>
            </w:r>
          </w:p>
          <w:p w14:paraId="2A6AD9CA" w14:textId="5D248014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6031F63E" w14:textId="60C1C9EB" w:rsidR="007D1D2F" w:rsidRDefault="007D1D2F" w:rsidP="004D787D">
            <w:r>
              <w:t xml:space="preserve">  minPointCountPerCCPatchSegmentation         16</w:t>
            </w:r>
          </w:p>
          <w:p w14:paraId="77C09CE2" w14:textId="056C33F6" w:rsidR="007D1D2F" w:rsidRDefault="007D1D2F" w:rsidP="004D787D">
            <w:r>
              <w:t xml:space="preserve">  maxNNCountPatchSegmentation                 16</w:t>
            </w:r>
          </w:p>
          <w:p w14:paraId="334F8DAD" w14:textId="231213F3" w:rsidR="007D1D2F" w:rsidRDefault="007D1D2F" w:rsidP="004D787D">
            <w:r>
              <w:t xml:space="preserve">  surfaceThikness                             4</w:t>
            </w:r>
          </w:p>
          <w:p w14:paraId="0DFAFE31" w14:textId="079411DF" w:rsidR="007D1D2F" w:rsidRDefault="007D1D2F" w:rsidP="004D787D">
            <w:r>
              <w:t xml:space="preserve">  maxAllowedDist2MissedPointsDetection        9</w:t>
            </w:r>
          </w:p>
          <w:p w14:paraId="70F65731" w14:textId="567E3B27" w:rsidR="007D1D2F" w:rsidRDefault="007D1D2F" w:rsidP="004D787D">
            <w:r>
              <w:t xml:space="preserve">  maxAllowedDist2MissedPointsSelection        1</w:t>
            </w:r>
          </w:p>
          <w:p w14:paraId="357BF840" w14:textId="43B02846" w:rsidR="007D1D2F" w:rsidRDefault="007D1D2F" w:rsidP="004D787D">
            <w:r>
              <w:t xml:space="preserve">  lambdaRefineSegmentation                    3</w:t>
            </w:r>
          </w:p>
          <w:p w14:paraId="6FEF760E" w14:textId="5805EEDA" w:rsidR="007D1D2F" w:rsidRDefault="007D1D2F" w:rsidP="004D787D">
            <w:r>
              <w:t>packing</w:t>
            </w:r>
          </w:p>
          <w:p w14:paraId="5090E9E0" w14:textId="76A910D6" w:rsidR="007D1D2F" w:rsidRDefault="007D1D2F" w:rsidP="004D787D">
            <w:r>
              <w:t xml:space="preserve">  minimumImageWidth                           1280</w:t>
            </w:r>
          </w:p>
          <w:p w14:paraId="62691AB4" w14:textId="4EF7D44F" w:rsidR="007D1D2F" w:rsidRDefault="007D1D2F" w:rsidP="004D787D">
            <w:r>
              <w:t xml:space="preserve">  minimumImageHeight                          1280</w:t>
            </w:r>
          </w:p>
          <w:p w14:paraId="75324D8B" w14:textId="1498AA33" w:rsidR="007D1D2F" w:rsidRDefault="007D1D2F" w:rsidP="004D787D">
            <w:r>
              <w:t>video encoding</w:t>
            </w:r>
          </w:p>
          <w:p w14:paraId="25D5CBC1" w14:textId="39ACE589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20</w:t>
            </w:r>
          </w:p>
          <w:p w14:paraId="15F66124" w14:textId="5B3CED42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27</w:t>
            </w:r>
          </w:p>
          <w:p w14:paraId="27F95422" w14:textId="346CC30F" w:rsidR="007D1D2F" w:rsidRDefault="007D1D2F" w:rsidP="004D787D">
            <w:r>
              <w:t xml:space="preserve">  </w:t>
            </w:r>
          </w:p>
          <w:p w14:paraId="231D5CB8" w14:textId="55229086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387AB372" w14:textId="342C58D3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5642E385" w14:textId="6AF727D8" w:rsidR="007D1D2F" w:rsidRDefault="007D1D2F" w:rsidP="004D787D"/>
          <w:p w14:paraId="5F1F4D9D" w14:textId="5DEF1574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4EF17A3E" w14:textId="124EDF1E" w:rsidR="007D1D2F" w:rsidRDefault="007D1D2F" w:rsidP="004D787D">
            <w:r>
              <w:lastRenderedPageBreak/>
              <w:t xml:space="preserve">  maxCandidateCount                           4</w:t>
            </w:r>
          </w:p>
          <w:p w14:paraId="20EB802E" w14:textId="62CBDC76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05A12E85" w14:textId="78E65A96" w:rsidR="007D1D2F" w:rsidRDefault="007D1D2F" w:rsidP="004D787D">
            <w:r>
              <w:t>smoothing</w:t>
            </w:r>
          </w:p>
          <w:p w14:paraId="13825493" w14:textId="382E3397" w:rsidR="007D1D2F" w:rsidRDefault="007D1D2F" w:rsidP="004D787D">
            <w:r>
              <w:t xml:space="preserve">  neighborCountSmoothing                      64</w:t>
            </w:r>
          </w:p>
          <w:p w14:paraId="09F33DFC" w14:textId="5F7DEE83" w:rsidR="007D1D2F" w:rsidRDefault="007D1D2F" w:rsidP="004D787D">
            <w:r>
              <w:t xml:space="preserve">  radius2Smoothing                            64</w:t>
            </w:r>
          </w:p>
          <w:p w14:paraId="539D90F6" w14:textId="7D33FC71" w:rsidR="007D1D2F" w:rsidRDefault="007D1D2F" w:rsidP="004D787D">
            <w:r>
              <w:t xml:space="preserve">  radius2BoundaryDetection                    64</w:t>
            </w:r>
          </w:p>
          <w:p w14:paraId="5ECF11D8" w14:textId="4E68679F" w:rsidR="007D1D2F" w:rsidRDefault="007D1D2F" w:rsidP="004D787D">
            <w:r>
              <w:t xml:space="preserve">  thresholdSmoothing                          64</w:t>
            </w:r>
          </w:p>
          <w:p w14:paraId="48EC7B90" w14:textId="77777777" w:rsidR="007D1D2F" w:rsidRDefault="007D1D2F" w:rsidP="004D787D"/>
        </w:tc>
      </w:tr>
      <w:tr w:rsidR="007D1D2F" w14:paraId="69223BFE" w14:textId="77777777" w:rsidTr="004D787D">
        <w:tc>
          <w:tcPr>
            <w:tcW w:w="961" w:type="dxa"/>
          </w:tcPr>
          <w:p w14:paraId="2EDD446E" w14:textId="77777777" w:rsidR="007D1D2F" w:rsidRDefault="007D1D2F" w:rsidP="004D787D">
            <w:r>
              <w:lastRenderedPageBreak/>
              <w:t>R04</w:t>
            </w:r>
          </w:p>
        </w:tc>
        <w:tc>
          <w:tcPr>
            <w:tcW w:w="8532" w:type="dxa"/>
          </w:tcPr>
          <w:p w14:paraId="7996FA5D" w14:textId="165C203F" w:rsidR="007D1D2F" w:rsidRDefault="007D1D2F" w:rsidP="004D787D">
            <w:r>
              <w:t>mode                        0</w:t>
            </w:r>
          </w:p>
          <w:p w14:paraId="300FA9C9" w14:textId="674DD06D" w:rsidR="007D1D2F" w:rsidRDefault="007D1D2F" w:rsidP="004D787D">
            <w:r>
              <w:t>uncompressedDataPath        ../uncompressed/loot/loot_vox10_%04d.ply</w:t>
            </w:r>
          </w:p>
          <w:p w14:paraId="63F1625A" w14:textId="2F41C0A3" w:rsidR="007D1D2F" w:rsidRDefault="007D1D2F" w:rsidP="004D787D">
            <w:r>
              <w:t>compressedStreamPath        ../enc/P07S21C04R04/P07S21C04R04.bin</w:t>
            </w:r>
          </w:p>
          <w:p w14:paraId="3E570AD6" w14:textId="0887FB4B" w:rsidR="007D1D2F" w:rsidRDefault="007D1D2F" w:rsidP="004D787D">
            <w:r>
              <w:t xml:space="preserve">reconstructedDataPath       </w:t>
            </w:r>
          </w:p>
          <w:p w14:paraId="2C477C0D" w14:textId="63C02A0F" w:rsidR="007D1D2F" w:rsidRDefault="007D1D2F" w:rsidP="004D787D">
            <w:r>
              <w:t>frameCount                  300</w:t>
            </w:r>
          </w:p>
          <w:p w14:paraId="4D6EBD10" w14:textId="5E1A7C08" w:rsidR="007D1D2F" w:rsidRDefault="007D1D2F" w:rsidP="004D787D">
            <w:r>
              <w:t>startFrameNumber            1000</w:t>
            </w:r>
          </w:p>
          <w:p w14:paraId="2C57ED73" w14:textId="39151F0A" w:rsidR="007D1D2F" w:rsidRDefault="007D1D2F" w:rsidP="004D787D">
            <w:r>
              <w:t>groupOfFramesSize           32</w:t>
            </w:r>
          </w:p>
          <w:p w14:paraId="443D1810" w14:textId="7A549E31" w:rsidR="007D1D2F" w:rsidRDefault="007D1D2F" w:rsidP="004D787D">
            <w:r>
              <w:t>colorTransform              1</w:t>
            </w:r>
          </w:p>
          <w:p w14:paraId="76D0FBFF" w14:textId="1B45BCA8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4A604BD7" w14:textId="5D634070" w:rsidR="007D1D2F" w:rsidRDefault="007D1D2F" w:rsidP="004D787D">
            <w:r>
              <w:t xml:space="preserve">videoDecoderPath            </w:t>
            </w:r>
          </w:p>
          <w:p w14:paraId="6B4A47A7" w14:textId="43ABE67F" w:rsidR="007D1D2F" w:rsidRDefault="007D1D2F" w:rsidP="004D787D">
            <w:r>
              <w:t>segmentation</w:t>
            </w:r>
          </w:p>
          <w:p w14:paraId="1BABB5A0" w14:textId="34B67FDD" w:rsidR="007D1D2F" w:rsidRDefault="007D1D2F" w:rsidP="004D787D">
            <w:r>
              <w:t xml:space="preserve">  nnNormalEstimation                          16</w:t>
            </w:r>
          </w:p>
          <w:p w14:paraId="25637A97" w14:textId="58540013" w:rsidR="007D1D2F" w:rsidRDefault="007D1D2F" w:rsidP="004D787D">
            <w:r>
              <w:t xml:space="preserve">  maxNNCountRefineSegmentation                256</w:t>
            </w:r>
          </w:p>
          <w:p w14:paraId="7462C6EC" w14:textId="2993BAFC" w:rsidR="007D1D2F" w:rsidRDefault="007D1D2F" w:rsidP="004D787D">
            <w:r>
              <w:t xml:space="preserve">  iterationCountRefineSegmentation            100</w:t>
            </w:r>
          </w:p>
          <w:p w14:paraId="0C76444C" w14:textId="39324427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3026D520" w14:textId="79C5AA06" w:rsidR="007D1D2F" w:rsidRDefault="007D1D2F" w:rsidP="004D787D">
            <w:r>
              <w:t xml:space="preserve">  minPointCountPerCCPatchSegmentation         16</w:t>
            </w:r>
          </w:p>
          <w:p w14:paraId="5CCB0B55" w14:textId="2F189F9E" w:rsidR="007D1D2F" w:rsidRDefault="007D1D2F" w:rsidP="004D787D">
            <w:r>
              <w:t xml:space="preserve">  maxNNCountPatchSegmentation                 16</w:t>
            </w:r>
          </w:p>
          <w:p w14:paraId="747EAC7E" w14:textId="5EB0388E" w:rsidR="007D1D2F" w:rsidRDefault="007D1D2F" w:rsidP="004D787D">
            <w:r>
              <w:t xml:space="preserve">  surfaceThikness                             4</w:t>
            </w:r>
          </w:p>
          <w:p w14:paraId="3AAC5E34" w14:textId="2976765B" w:rsidR="007D1D2F" w:rsidRDefault="007D1D2F" w:rsidP="004D787D">
            <w:r>
              <w:t xml:space="preserve">  maxAllowedDist2MissedPointsDetection        9</w:t>
            </w:r>
          </w:p>
          <w:p w14:paraId="01A6B142" w14:textId="40A74192" w:rsidR="007D1D2F" w:rsidRDefault="007D1D2F" w:rsidP="004D787D">
            <w:r>
              <w:t xml:space="preserve">  maxAllowedDist2MissedPointsSelection        1</w:t>
            </w:r>
          </w:p>
          <w:p w14:paraId="72EAE593" w14:textId="6B8B66F0" w:rsidR="007D1D2F" w:rsidRDefault="007D1D2F" w:rsidP="004D787D">
            <w:r>
              <w:t xml:space="preserve">  lambdaRefineSegmentation                    3</w:t>
            </w:r>
          </w:p>
          <w:p w14:paraId="387625E0" w14:textId="5DF8EA6A" w:rsidR="007D1D2F" w:rsidRDefault="007D1D2F" w:rsidP="004D787D">
            <w:r>
              <w:t>packing</w:t>
            </w:r>
          </w:p>
          <w:p w14:paraId="2797CFED" w14:textId="3145CDA2" w:rsidR="007D1D2F" w:rsidRDefault="007D1D2F" w:rsidP="004D787D">
            <w:r>
              <w:t xml:space="preserve">  minimumImageWidth                           1280</w:t>
            </w:r>
          </w:p>
          <w:p w14:paraId="061090DE" w14:textId="5DEE939F" w:rsidR="007D1D2F" w:rsidRDefault="007D1D2F" w:rsidP="004D787D">
            <w:r>
              <w:t xml:space="preserve">  minimumImageHeight                          1280</w:t>
            </w:r>
          </w:p>
          <w:p w14:paraId="449238FD" w14:textId="24A21773" w:rsidR="007D1D2F" w:rsidRDefault="007D1D2F" w:rsidP="004D787D">
            <w:r>
              <w:t>video encoding</w:t>
            </w:r>
          </w:p>
          <w:p w14:paraId="38A11F6C" w14:textId="34390232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18</w:t>
            </w:r>
          </w:p>
          <w:p w14:paraId="183F4016" w14:textId="449F1256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20</w:t>
            </w:r>
          </w:p>
          <w:p w14:paraId="4D8A5B44" w14:textId="4B83D90F" w:rsidR="007D1D2F" w:rsidRDefault="007D1D2F" w:rsidP="004D787D">
            <w:r>
              <w:t xml:space="preserve">  </w:t>
            </w:r>
          </w:p>
          <w:p w14:paraId="4FDC2049" w14:textId="2770B3E2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4ACF6F87" w14:textId="6B9C1496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12F6742C" w14:textId="26C087E0" w:rsidR="007D1D2F" w:rsidRDefault="007D1D2F" w:rsidP="004D787D"/>
          <w:p w14:paraId="13D38591" w14:textId="78484863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34B7CD64" w14:textId="67B1F785" w:rsidR="007D1D2F" w:rsidRDefault="007D1D2F" w:rsidP="004D787D">
            <w:r>
              <w:t xml:space="preserve">  maxCandidateCount                           4</w:t>
            </w:r>
          </w:p>
          <w:p w14:paraId="0A4F3446" w14:textId="19E57FED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1B9504B9" w14:textId="6FE8CBD7" w:rsidR="007D1D2F" w:rsidRDefault="007D1D2F" w:rsidP="004D787D">
            <w:r>
              <w:t>smoothing</w:t>
            </w:r>
          </w:p>
          <w:p w14:paraId="3EE2F5E3" w14:textId="50E0EB18" w:rsidR="007D1D2F" w:rsidRDefault="007D1D2F" w:rsidP="004D787D">
            <w:r>
              <w:t xml:space="preserve">  neighborCountSmoothing                      64</w:t>
            </w:r>
          </w:p>
          <w:p w14:paraId="23FFE6A6" w14:textId="5FA7D873" w:rsidR="007D1D2F" w:rsidRDefault="007D1D2F" w:rsidP="004D787D">
            <w:r>
              <w:lastRenderedPageBreak/>
              <w:t xml:space="preserve">  radius2Smoothing                            64</w:t>
            </w:r>
          </w:p>
          <w:p w14:paraId="2B403856" w14:textId="4527A0B9" w:rsidR="007D1D2F" w:rsidRDefault="007D1D2F" w:rsidP="004D787D">
            <w:r>
              <w:t xml:space="preserve">  radius2BoundaryDetection                    64</w:t>
            </w:r>
          </w:p>
          <w:p w14:paraId="59BE0066" w14:textId="1C4DB718" w:rsidR="007D1D2F" w:rsidRDefault="007D1D2F" w:rsidP="004D787D">
            <w:r>
              <w:t xml:space="preserve">  thresholdSmoothing                          64</w:t>
            </w:r>
          </w:p>
        </w:tc>
      </w:tr>
      <w:tr w:rsidR="007D1D2F" w14:paraId="02F6F142" w14:textId="77777777" w:rsidTr="004D787D">
        <w:tc>
          <w:tcPr>
            <w:tcW w:w="961" w:type="dxa"/>
          </w:tcPr>
          <w:p w14:paraId="6164718A" w14:textId="77777777" w:rsidR="007D1D2F" w:rsidRDefault="007D1D2F" w:rsidP="004D787D">
            <w:r>
              <w:lastRenderedPageBreak/>
              <w:t>R05</w:t>
            </w:r>
          </w:p>
        </w:tc>
        <w:tc>
          <w:tcPr>
            <w:tcW w:w="8532" w:type="dxa"/>
          </w:tcPr>
          <w:p w14:paraId="6564950B" w14:textId="6C75DE0C" w:rsidR="007D1D2F" w:rsidRDefault="007D1D2F" w:rsidP="004D787D">
            <w:r>
              <w:t>mode                        0</w:t>
            </w:r>
          </w:p>
          <w:p w14:paraId="5EB6C5FF" w14:textId="00D45365" w:rsidR="007D1D2F" w:rsidRDefault="007D1D2F" w:rsidP="004D787D">
            <w:r>
              <w:t>uncompressedDataPath        ../uncompressed/loot/loot_vox10_%04d.ply</w:t>
            </w:r>
          </w:p>
          <w:p w14:paraId="24D6C345" w14:textId="6C9005DB" w:rsidR="007D1D2F" w:rsidRDefault="007D1D2F" w:rsidP="004D787D">
            <w:r>
              <w:t>compressedStreamPath        ../enc/P07S21C04R05/P07S21C04R05.bin</w:t>
            </w:r>
          </w:p>
          <w:p w14:paraId="5E0DFCAA" w14:textId="6C3D9D4A" w:rsidR="007D1D2F" w:rsidRDefault="007D1D2F" w:rsidP="004D787D">
            <w:r>
              <w:t xml:space="preserve">reconstructedDataPath       </w:t>
            </w:r>
          </w:p>
          <w:p w14:paraId="59A2F45A" w14:textId="12C8197F" w:rsidR="007D1D2F" w:rsidRDefault="007D1D2F" w:rsidP="004D787D">
            <w:r>
              <w:t>frameCount                  300</w:t>
            </w:r>
          </w:p>
          <w:p w14:paraId="5B84FE6E" w14:textId="2186C91F" w:rsidR="007D1D2F" w:rsidRDefault="007D1D2F" w:rsidP="004D787D">
            <w:r>
              <w:t>startFrameNumber            1000</w:t>
            </w:r>
          </w:p>
          <w:p w14:paraId="1821A4B8" w14:textId="4ADE75A4" w:rsidR="007D1D2F" w:rsidRDefault="007D1D2F" w:rsidP="004D787D">
            <w:r>
              <w:t>groupOfFramesSize           32</w:t>
            </w:r>
          </w:p>
          <w:p w14:paraId="5DB8E9C1" w14:textId="5353E414" w:rsidR="007D1D2F" w:rsidRDefault="007D1D2F" w:rsidP="004D787D">
            <w:r>
              <w:t>colorTransform              1</w:t>
            </w:r>
          </w:p>
          <w:p w14:paraId="19EC72D3" w14:textId="5461A264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1EFDB6BC" w14:textId="409FA8F9" w:rsidR="007D1D2F" w:rsidRDefault="007D1D2F" w:rsidP="004D787D">
            <w:r>
              <w:t xml:space="preserve">videoDecoderPath            </w:t>
            </w:r>
          </w:p>
          <w:p w14:paraId="065818FA" w14:textId="48223FB5" w:rsidR="007D1D2F" w:rsidRDefault="007D1D2F" w:rsidP="004D787D">
            <w:r>
              <w:t>segmentation</w:t>
            </w:r>
          </w:p>
          <w:p w14:paraId="7CC2D7A7" w14:textId="64F2E821" w:rsidR="007D1D2F" w:rsidRDefault="007D1D2F" w:rsidP="004D787D">
            <w:r>
              <w:t xml:space="preserve">  nnNormalEstimation                          16</w:t>
            </w:r>
          </w:p>
          <w:p w14:paraId="59D821A5" w14:textId="55C030F9" w:rsidR="007D1D2F" w:rsidRDefault="007D1D2F" w:rsidP="004D787D">
            <w:r>
              <w:t xml:space="preserve">  maxNNCountRefineSegmentation                256</w:t>
            </w:r>
          </w:p>
          <w:p w14:paraId="538F9A12" w14:textId="4923AB61" w:rsidR="007D1D2F" w:rsidRDefault="007D1D2F" w:rsidP="004D787D">
            <w:r>
              <w:t xml:space="preserve">  iterationCountRefineSegmentation            100</w:t>
            </w:r>
          </w:p>
          <w:p w14:paraId="47168A4B" w14:textId="2D4AF6F5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46C42C59" w14:textId="5D1D1D9E" w:rsidR="007D1D2F" w:rsidRDefault="007D1D2F" w:rsidP="004D787D">
            <w:r>
              <w:t xml:space="preserve">  minPointCountPerCCPatchSegmentation         16</w:t>
            </w:r>
          </w:p>
          <w:p w14:paraId="6EE628A6" w14:textId="41060D64" w:rsidR="007D1D2F" w:rsidRDefault="007D1D2F" w:rsidP="004D787D">
            <w:r>
              <w:t xml:space="preserve">  maxNNCountPatchSegmentation                 16</w:t>
            </w:r>
          </w:p>
          <w:p w14:paraId="0EB24BBD" w14:textId="203C8AC0" w:rsidR="007D1D2F" w:rsidRDefault="007D1D2F" w:rsidP="004D787D">
            <w:r>
              <w:t xml:space="preserve">  surfaceThikness                             4</w:t>
            </w:r>
          </w:p>
          <w:p w14:paraId="691046A2" w14:textId="4DA39DEC" w:rsidR="007D1D2F" w:rsidRDefault="007D1D2F" w:rsidP="004D787D">
            <w:r>
              <w:t xml:space="preserve">  maxAllowedDist2MissedPointsDetection        9</w:t>
            </w:r>
          </w:p>
          <w:p w14:paraId="30729ECD" w14:textId="18EE4D17" w:rsidR="007D1D2F" w:rsidRDefault="007D1D2F" w:rsidP="004D787D">
            <w:r>
              <w:t xml:space="preserve">  maxAllowedDist2MissedPointsSelection        1</w:t>
            </w:r>
          </w:p>
          <w:p w14:paraId="3842F22B" w14:textId="0910237B" w:rsidR="007D1D2F" w:rsidRDefault="007D1D2F" w:rsidP="004D787D">
            <w:r>
              <w:t xml:space="preserve">  lambdaRefineSegmentation                    3</w:t>
            </w:r>
          </w:p>
          <w:p w14:paraId="7B513156" w14:textId="4B2DDB08" w:rsidR="007D1D2F" w:rsidRDefault="007D1D2F" w:rsidP="004D787D">
            <w:r>
              <w:t>packing</w:t>
            </w:r>
          </w:p>
          <w:p w14:paraId="74DEA8A6" w14:textId="3938A855" w:rsidR="007D1D2F" w:rsidRDefault="007D1D2F" w:rsidP="004D787D">
            <w:r>
              <w:t xml:space="preserve">  minimumImageWidth                           1280</w:t>
            </w:r>
          </w:p>
          <w:p w14:paraId="1CF8E49D" w14:textId="4D9EAA55" w:rsidR="007D1D2F" w:rsidRDefault="007D1D2F" w:rsidP="004D787D">
            <w:r>
              <w:t xml:space="preserve">  minimumImageHeight                          1280</w:t>
            </w:r>
          </w:p>
          <w:p w14:paraId="13671BB4" w14:textId="5AF95678" w:rsidR="007D1D2F" w:rsidRDefault="007D1D2F" w:rsidP="004D787D">
            <w:r>
              <w:t>video encoding</w:t>
            </w:r>
          </w:p>
          <w:p w14:paraId="759E727F" w14:textId="0A70110A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16</w:t>
            </w:r>
          </w:p>
          <w:p w14:paraId="5A9B757C" w14:textId="0672AD9D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16</w:t>
            </w:r>
          </w:p>
          <w:p w14:paraId="18F6FFEC" w14:textId="1C2B00A6" w:rsidR="007D1D2F" w:rsidRDefault="007D1D2F" w:rsidP="004D787D">
            <w:r>
              <w:t xml:space="preserve">  </w:t>
            </w:r>
          </w:p>
          <w:p w14:paraId="56C4CD76" w14:textId="22AC3896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570B01B5" w14:textId="5E5CD115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5C4D4E6D" w14:textId="43296056" w:rsidR="007D1D2F" w:rsidRDefault="007D1D2F" w:rsidP="004D787D"/>
          <w:p w14:paraId="1CC684FD" w14:textId="474A1A30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06E8AC24" w14:textId="4CCBE25C" w:rsidR="007D1D2F" w:rsidRDefault="007D1D2F" w:rsidP="004D787D">
            <w:r>
              <w:t xml:space="preserve">  maxCandidateCount                           4</w:t>
            </w:r>
          </w:p>
          <w:p w14:paraId="27208678" w14:textId="7D4E1663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25D37593" w14:textId="55E7BBE7" w:rsidR="007D1D2F" w:rsidRDefault="007D1D2F" w:rsidP="004D787D">
            <w:r>
              <w:t>smoothing</w:t>
            </w:r>
          </w:p>
          <w:p w14:paraId="3C5242EC" w14:textId="362066D5" w:rsidR="007D1D2F" w:rsidRDefault="007D1D2F" w:rsidP="004D787D">
            <w:r>
              <w:t xml:space="preserve">  neighborCountSmoothing                      64</w:t>
            </w:r>
          </w:p>
          <w:p w14:paraId="3ADE2C41" w14:textId="1415D206" w:rsidR="007D1D2F" w:rsidRDefault="007D1D2F" w:rsidP="004D787D">
            <w:r>
              <w:t xml:space="preserve">  radius2Smoothing                            64</w:t>
            </w:r>
          </w:p>
          <w:p w14:paraId="78548F41" w14:textId="2426DF16" w:rsidR="007D1D2F" w:rsidRDefault="007D1D2F" w:rsidP="004D787D">
            <w:r>
              <w:t xml:space="preserve">  radius2BoundaryDetection                    64</w:t>
            </w:r>
          </w:p>
          <w:p w14:paraId="5F08A20E" w14:textId="02491D99" w:rsidR="007D1D2F" w:rsidRDefault="007D1D2F" w:rsidP="004D787D">
            <w:r>
              <w:t xml:space="preserve">  thresholdSmoothing                          64</w:t>
            </w:r>
          </w:p>
          <w:p w14:paraId="693DCD39" w14:textId="77777777" w:rsidR="007D1D2F" w:rsidRDefault="007D1D2F" w:rsidP="004D787D"/>
        </w:tc>
      </w:tr>
    </w:tbl>
    <w:p w14:paraId="56921384" w14:textId="77777777" w:rsidR="007D1D2F" w:rsidRPr="00F56D49" w:rsidRDefault="007D1D2F" w:rsidP="007D1D2F"/>
    <w:p w14:paraId="3D03A50B" w14:textId="77777777" w:rsidR="007D1D2F" w:rsidRDefault="007D1D2F" w:rsidP="007D1D2F">
      <w:pPr>
        <w:pStyle w:val="Heading2"/>
        <w:numPr>
          <w:ilvl w:val="1"/>
          <w:numId w:val="1"/>
        </w:numPr>
      </w:pPr>
      <w:r>
        <w:lastRenderedPageBreak/>
        <w:t>Redandblack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61"/>
        <w:gridCol w:w="8532"/>
      </w:tblGrid>
      <w:tr w:rsidR="007D1D2F" w14:paraId="27419871" w14:textId="77777777" w:rsidTr="004D787D">
        <w:tc>
          <w:tcPr>
            <w:tcW w:w="961" w:type="dxa"/>
          </w:tcPr>
          <w:p w14:paraId="4FDF6BAA" w14:textId="77777777" w:rsidR="007D1D2F" w:rsidRDefault="007D1D2F" w:rsidP="004D787D">
            <w:r>
              <w:t>Bitrate</w:t>
            </w:r>
          </w:p>
        </w:tc>
        <w:tc>
          <w:tcPr>
            <w:tcW w:w="8532" w:type="dxa"/>
          </w:tcPr>
          <w:p w14:paraId="49323C56" w14:textId="77777777" w:rsidR="007D1D2F" w:rsidRDefault="007D1D2F" w:rsidP="004D787D">
            <w:r>
              <w:t>Parameters</w:t>
            </w:r>
          </w:p>
        </w:tc>
      </w:tr>
      <w:tr w:rsidR="007D1D2F" w14:paraId="69C8EF68" w14:textId="77777777" w:rsidTr="004D787D">
        <w:tc>
          <w:tcPr>
            <w:tcW w:w="961" w:type="dxa"/>
          </w:tcPr>
          <w:p w14:paraId="1A8201CB" w14:textId="77777777" w:rsidR="007D1D2F" w:rsidRDefault="007D1D2F" w:rsidP="004D787D">
            <w:r>
              <w:t>R01</w:t>
            </w:r>
          </w:p>
        </w:tc>
        <w:tc>
          <w:tcPr>
            <w:tcW w:w="8532" w:type="dxa"/>
          </w:tcPr>
          <w:p w14:paraId="088B7AF4" w14:textId="4A011873" w:rsidR="007D1D2F" w:rsidRDefault="007D1D2F" w:rsidP="004D787D">
            <w:r>
              <w:t>mode                        0</w:t>
            </w:r>
          </w:p>
          <w:p w14:paraId="69F88A93" w14:textId="2713D184" w:rsidR="007D1D2F" w:rsidRDefault="007D1D2F" w:rsidP="004D787D">
            <w:r>
              <w:t>uncompressedDataPath        ../uncompressed/redandblack/redandblack_vox10_%04d.ply</w:t>
            </w:r>
          </w:p>
          <w:p w14:paraId="7EE9227C" w14:textId="3E598859" w:rsidR="007D1D2F" w:rsidRDefault="007D1D2F" w:rsidP="004D787D">
            <w:r>
              <w:t>compressedStreamPath        ../enc/P07S22C04R01/P07S22C04R01.bin</w:t>
            </w:r>
          </w:p>
          <w:p w14:paraId="50DCDD44" w14:textId="0BD09E8B" w:rsidR="007D1D2F" w:rsidRDefault="007D1D2F" w:rsidP="004D787D">
            <w:r>
              <w:t xml:space="preserve">reconstructedDataPath       </w:t>
            </w:r>
          </w:p>
          <w:p w14:paraId="44215B09" w14:textId="5D5EF6A9" w:rsidR="007D1D2F" w:rsidRDefault="007D1D2F" w:rsidP="004D787D">
            <w:r>
              <w:t>frameCount                  300</w:t>
            </w:r>
          </w:p>
          <w:p w14:paraId="4EAE403C" w14:textId="1F29AC21" w:rsidR="007D1D2F" w:rsidRDefault="007D1D2F" w:rsidP="004D787D">
            <w:r>
              <w:t>startFrameNumber            1450</w:t>
            </w:r>
          </w:p>
          <w:p w14:paraId="0DE32115" w14:textId="1CBD35B2" w:rsidR="007D1D2F" w:rsidRDefault="007D1D2F" w:rsidP="004D787D">
            <w:r>
              <w:t>groupOfFramesSize           32</w:t>
            </w:r>
          </w:p>
          <w:p w14:paraId="5D78C997" w14:textId="21C1C0FD" w:rsidR="007D1D2F" w:rsidRDefault="007D1D2F" w:rsidP="004D787D">
            <w:r>
              <w:t>colorTransform              1</w:t>
            </w:r>
          </w:p>
          <w:p w14:paraId="7DDA9113" w14:textId="21155CCA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44FC8355" w14:textId="4B9571AC" w:rsidR="007D1D2F" w:rsidRDefault="007D1D2F" w:rsidP="004D787D">
            <w:r>
              <w:t xml:space="preserve">videoDecoderPath            </w:t>
            </w:r>
          </w:p>
          <w:p w14:paraId="2647306B" w14:textId="3F36A77B" w:rsidR="007D1D2F" w:rsidRDefault="007D1D2F" w:rsidP="004D787D">
            <w:r>
              <w:t>segmentation</w:t>
            </w:r>
          </w:p>
          <w:p w14:paraId="141938DD" w14:textId="2EC3E4EA" w:rsidR="007D1D2F" w:rsidRDefault="007D1D2F" w:rsidP="004D787D">
            <w:r>
              <w:t xml:space="preserve">  nnNormalEstimation                          16</w:t>
            </w:r>
          </w:p>
          <w:p w14:paraId="26A72E69" w14:textId="2C31A692" w:rsidR="007D1D2F" w:rsidRDefault="007D1D2F" w:rsidP="004D787D">
            <w:r>
              <w:t xml:space="preserve">  maxNNCountRefineSegmentation                256</w:t>
            </w:r>
          </w:p>
          <w:p w14:paraId="76AC277E" w14:textId="07D00669" w:rsidR="007D1D2F" w:rsidRDefault="007D1D2F" w:rsidP="004D787D">
            <w:r>
              <w:t xml:space="preserve">  iterationCountRefineSegmentation            100</w:t>
            </w:r>
          </w:p>
          <w:p w14:paraId="4573F333" w14:textId="07B53C05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0C45D10F" w14:textId="5C84FC24" w:rsidR="007D1D2F" w:rsidRDefault="007D1D2F" w:rsidP="004D787D">
            <w:r>
              <w:t xml:space="preserve">  minPointCountPerCCPatchSegmentation         16</w:t>
            </w:r>
          </w:p>
          <w:p w14:paraId="6D71E4A5" w14:textId="74C9D94D" w:rsidR="007D1D2F" w:rsidRDefault="007D1D2F" w:rsidP="004D787D">
            <w:r>
              <w:t xml:space="preserve">  maxNNCountPatchSegmentation                 16</w:t>
            </w:r>
          </w:p>
          <w:p w14:paraId="455D709F" w14:textId="7EA25235" w:rsidR="007D1D2F" w:rsidRDefault="007D1D2F" w:rsidP="004D787D">
            <w:r>
              <w:t xml:space="preserve">  surfaceThikness                             4</w:t>
            </w:r>
          </w:p>
          <w:p w14:paraId="2CB66625" w14:textId="3438C98B" w:rsidR="007D1D2F" w:rsidRDefault="007D1D2F" w:rsidP="004D787D">
            <w:r>
              <w:t xml:space="preserve">  maxAllowedDist2MissedPointsDetection        9</w:t>
            </w:r>
          </w:p>
          <w:p w14:paraId="6C795FDF" w14:textId="0198B0F1" w:rsidR="007D1D2F" w:rsidRDefault="007D1D2F" w:rsidP="004D787D">
            <w:r>
              <w:t xml:space="preserve">  maxAllowedDist2MissedPointsSelection        1</w:t>
            </w:r>
          </w:p>
          <w:p w14:paraId="075FE454" w14:textId="59C8C00D" w:rsidR="007D1D2F" w:rsidRDefault="007D1D2F" w:rsidP="004D787D">
            <w:r>
              <w:t xml:space="preserve">  lambdaRefineSegmentation                    3</w:t>
            </w:r>
          </w:p>
          <w:p w14:paraId="04C716CD" w14:textId="057C9CE7" w:rsidR="007D1D2F" w:rsidRDefault="007D1D2F" w:rsidP="004D787D">
            <w:r>
              <w:t>packing</w:t>
            </w:r>
          </w:p>
          <w:p w14:paraId="64C2775C" w14:textId="189BF142" w:rsidR="007D1D2F" w:rsidRDefault="007D1D2F" w:rsidP="004D787D">
            <w:r>
              <w:t xml:space="preserve">  minimumImageWidth                           1280</w:t>
            </w:r>
          </w:p>
          <w:p w14:paraId="1369E9CE" w14:textId="31833251" w:rsidR="007D1D2F" w:rsidRDefault="007D1D2F" w:rsidP="004D787D">
            <w:r>
              <w:t xml:space="preserve">  minimumImageHeight                          1280</w:t>
            </w:r>
          </w:p>
          <w:p w14:paraId="613B2E18" w14:textId="112E0FE4" w:rsidR="007D1D2F" w:rsidRDefault="007D1D2F" w:rsidP="004D787D">
            <w:r>
              <w:t>video encoding</w:t>
            </w:r>
          </w:p>
          <w:p w14:paraId="366439A4" w14:textId="2AEB061A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28</w:t>
            </w:r>
          </w:p>
          <w:p w14:paraId="3E042A23" w14:textId="23832774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40</w:t>
            </w:r>
          </w:p>
          <w:p w14:paraId="40D14739" w14:textId="38C49EDF" w:rsidR="007D1D2F" w:rsidRDefault="007D1D2F" w:rsidP="004D787D">
            <w:r>
              <w:t xml:space="preserve">  </w:t>
            </w:r>
          </w:p>
          <w:p w14:paraId="37A62CA0" w14:textId="5AB51909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7D0AC492" w14:textId="5FF7BB18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21241C10" w14:textId="2561936B" w:rsidR="007D1D2F" w:rsidRDefault="007D1D2F" w:rsidP="004D787D"/>
          <w:p w14:paraId="01555195" w14:textId="0A466D36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41276458" w14:textId="5E9EC544" w:rsidR="007D1D2F" w:rsidRDefault="007D1D2F" w:rsidP="004D787D">
            <w:r>
              <w:t xml:space="preserve">  maxCandidateCount                           4</w:t>
            </w:r>
          </w:p>
          <w:p w14:paraId="1F416C0C" w14:textId="6887F547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2BDAD2C4" w14:textId="5DA277CF" w:rsidR="007D1D2F" w:rsidRDefault="007D1D2F" w:rsidP="004D787D">
            <w:r>
              <w:t>smoothing</w:t>
            </w:r>
          </w:p>
          <w:p w14:paraId="04D46AD8" w14:textId="3CDB3131" w:rsidR="007D1D2F" w:rsidRDefault="007D1D2F" w:rsidP="004D787D">
            <w:r>
              <w:t xml:space="preserve">  neighborCountSmoothing                      64</w:t>
            </w:r>
          </w:p>
          <w:p w14:paraId="64139870" w14:textId="3FFAFB58" w:rsidR="007D1D2F" w:rsidRDefault="007D1D2F" w:rsidP="004D787D">
            <w:r>
              <w:t xml:space="preserve">  radius2Smoothing                            64</w:t>
            </w:r>
          </w:p>
          <w:p w14:paraId="5ECBF4D3" w14:textId="1A8930F1" w:rsidR="007D1D2F" w:rsidRDefault="007D1D2F" w:rsidP="004D787D">
            <w:r>
              <w:t xml:space="preserve">  radius2BoundaryDetection                    64</w:t>
            </w:r>
          </w:p>
          <w:p w14:paraId="517C3152" w14:textId="1C275C74" w:rsidR="007D1D2F" w:rsidRDefault="007D1D2F" w:rsidP="004D787D">
            <w:r>
              <w:t xml:space="preserve">  thresholdSmoothing                          64</w:t>
            </w:r>
          </w:p>
          <w:p w14:paraId="247CFB7F" w14:textId="77777777" w:rsidR="007D1D2F" w:rsidRDefault="007D1D2F" w:rsidP="004D787D"/>
        </w:tc>
      </w:tr>
      <w:tr w:rsidR="007D1D2F" w14:paraId="65D75E73" w14:textId="77777777" w:rsidTr="004D787D">
        <w:tc>
          <w:tcPr>
            <w:tcW w:w="961" w:type="dxa"/>
          </w:tcPr>
          <w:p w14:paraId="5C95526E" w14:textId="77777777" w:rsidR="007D1D2F" w:rsidRDefault="007D1D2F" w:rsidP="004D787D">
            <w:r>
              <w:t>R02</w:t>
            </w:r>
          </w:p>
        </w:tc>
        <w:tc>
          <w:tcPr>
            <w:tcW w:w="8532" w:type="dxa"/>
          </w:tcPr>
          <w:p w14:paraId="67882425" w14:textId="2D128BE2" w:rsidR="007D1D2F" w:rsidRDefault="007D1D2F" w:rsidP="004D787D">
            <w:r>
              <w:t>mode                        0</w:t>
            </w:r>
          </w:p>
          <w:p w14:paraId="6CDF85A4" w14:textId="3B8D2A5A" w:rsidR="007D1D2F" w:rsidRDefault="007D1D2F" w:rsidP="004D787D">
            <w:r>
              <w:lastRenderedPageBreak/>
              <w:t>uncompressedDataPath        ../uncompressed/redandblack/redandblack_vox10_%04d.ply</w:t>
            </w:r>
          </w:p>
          <w:p w14:paraId="5616DB7D" w14:textId="319EA2F3" w:rsidR="007D1D2F" w:rsidRDefault="007D1D2F" w:rsidP="004D787D">
            <w:r>
              <w:t>compressedStreamPath        ../enc/P07S22C04R02/P07S22C04R02.bin</w:t>
            </w:r>
          </w:p>
          <w:p w14:paraId="45EF2E70" w14:textId="2DDE1F77" w:rsidR="007D1D2F" w:rsidRDefault="007D1D2F" w:rsidP="004D787D">
            <w:r>
              <w:t xml:space="preserve">reconstructedDataPath       </w:t>
            </w:r>
          </w:p>
          <w:p w14:paraId="03D56B56" w14:textId="3D69F43E" w:rsidR="007D1D2F" w:rsidRDefault="007D1D2F" w:rsidP="004D787D">
            <w:r>
              <w:t>frameCount                  300</w:t>
            </w:r>
          </w:p>
          <w:p w14:paraId="2D838441" w14:textId="24CBCA76" w:rsidR="007D1D2F" w:rsidRDefault="007D1D2F" w:rsidP="004D787D">
            <w:r>
              <w:t>startFrameNumber            1450</w:t>
            </w:r>
          </w:p>
          <w:p w14:paraId="29758C6E" w14:textId="3922E5D6" w:rsidR="007D1D2F" w:rsidRDefault="007D1D2F" w:rsidP="004D787D">
            <w:r>
              <w:t>groupOfFramesSize           32</w:t>
            </w:r>
          </w:p>
          <w:p w14:paraId="1D991122" w14:textId="0AD81BD6" w:rsidR="007D1D2F" w:rsidRDefault="007D1D2F" w:rsidP="004D787D">
            <w:r>
              <w:t>colorTransform              1</w:t>
            </w:r>
          </w:p>
          <w:p w14:paraId="14330F89" w14:textId="1FB09319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05E7A781" w14:textId="5407DBF4" w:rsidR="007D1D2F" w:rsidRDefault="007D1D2F" w:rsidP="004D787D">
            <w:r>
              <w:t xml:space="preserve">videoDecoderPath            </w:t>
            </w:r>
          </w:p>
          <w:p w14:paraId="2311C433" w14:textId="4C8E107B" w:rsidR="007D1D2F" w:rsidRDefault="007D1D2F" w:rsidP="004D787D">
            <w:r>
              <w:t>segmentation</w:t>
            </w:r>
          </w:p>
          <w:p w14:paraId="7BA0A52D" w14:textId="011B2DA8" w:rsidR="007D1D2F" w:rsidRDefault="007D1D2F" w:rsidP="004D787D">
            <w:r>
              <w:t xml:space="preserve">  nnNormalEstimation                          16</w:t>
            </w:r>
          </w:p>
          <w:p w14:paraId="5CEDA895" w14:textId="0AB339E3" w:rsidR="007D1D2F" w:rsidRDefault="007D1D2F" w:rsidP="004D787D">
            <w:r>
              <w:t xml:space="preserve">  maxNNCountRefineSegmentation                256</w:t>
            </w:r>
          </w:p>
          <w:p w14:paraId="24693213" w14:textId="18C06141" w:rsidR="007D1D2F" w:rsidRDefault="007D1D2F" w:rsidP="004D787D">
            <w:r>
              <w:t xml:space="preserve">  iterationCountRefineSegmentation            100</w:t>
            </w:r>
          </w:p>
          <w:p w14:paraId="72B2C37D" w14:textId="329E7C2E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4F028247" w14:textId="20F7B84E" w:rsidR="007D1D2F" w:rsidRDefault="007D1D2F" w:rsidP="004D787D">
            <w:r>
              <w:t xml:space="preserve">  minPointCountPerCCPatchSegmentation         16</w:t>
            </w:r>
          </w:p>
          <w:p w14:paraId="2E4CBEFA" w14:textId="5A6642E4" w:rsidR="007D1D2F" w:rsidRDefault="007D1D2F" w:rsidP="004D787D">
            <w:r>
              <w:t xml:space="preserve">  maxNNCountPatchSegmentation                 16</w:t>
            </w:r>
          </w:p>
          <w:p w14:paraId="514746D9" w14:textId="20211004" w:rsidR="007D1D2F" w:rsidRDefault="007D1D2F" w:rsidP="004D787D">
            <w:r>
              <w:t xml:space="preserve">  surfaceThikness                             4</w:t>
            </w:r>
          </w:p>
          <w:p w14:paraId="3675DE5B" w14:textId="2F7029E5" w:rsidR="007D1D2F" w:rsidRDefault="007D1D2F" w:rsidP="004D787D">
            <w:r>
              <w:t xml:space="preserve">  maxAllowedDist2MissedPointsDetection        9</w:t>
            </w:r>
          </w:p>
          <w:p w14:paraId="62E015A2" w14:textId="7D03F1C2" w:rsidR="007D1D2F" w:rsidRDefault="007D1D2F" w:rsidP="004D787D">
            <w:r>
              <w:t xml:space="preserve">  maxAllowedDist2MissedPointsSelection        1</w:t>
            </w:r>
          </w:p>
          <w:p w14:paraId="49AADA1E" w14:textId="1B5E88D4" w:rsidR="007D1D2F" w:rsidRDefault="007D1D2F" w:rsidP="004D787D">
            <w:r>
              <w:t xml:space="preserve">  lambdaRefineSegmentation                    3</w:t>
            </w:r>
          </w:p>
          <w:p w14:paraId="3A7E8AD0" w14:textId="14B3EF7B" w:rsidR="007D1D2F" w:rsidRDefault="007D1D2F" w:rsidP="004D787D">
            <w:r>
              <w:t>packing</w:t>
            </w:r>
          </w:p>
          <w:p w14:paraId="23A02634" w14:textId="55F6F994" w:rsidR="007D1D2F" w:rsidRDefault="007D1D2F" w:rsidP="004D787D">
            <w:r>
              <w:t xml:space="preserve">  minimumImageWidth                           1280</w:t>
            </w:r>
          </w:p>
          <w:p w14:paraId="51E66E29" w14:textId="7ED18FEF" w:rsidR="007D1D2F" w:rsidRDefault="007D1D2F" w:rsidP="004D787D">
            <w:r>
              <w:t xml:space="preserve">  minimumImageHeight                          1280</w:t>
            </w:r>
          </w:p>
          <w:p w14:paraId="101CE97F" w14:textId="488BB69D" w:rsidR="007D1D2F" w:rsidRDefault="007D1D2F" w:rsidP="004D787D">
            <w:r>
              <w:t>video encoding</w:t>
            </w:r>
          </w:p>
          <w:p w14:paraId="4036755E" w14:textId="185B0AC9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25</w:t>
            </w:r>
          </w:p>
          <w:p w14:paraId="044174E3" w14:textId="4064007A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32</w:t>
            </w:r>
          </w:p>
          <w:p w14:paraId="5E2DE4DB" w14:textId="6A0F9E30" w:rsidR="007D1D2F" w:rsidRDefault="007D1D2F" w:rsidP="004D787D">
            <w:r>
              <w:t xml:space="preserve">  </w:t>
            </w:r>
          </w:p>
          <w:p w14:paraId="21B18ED6" w14:textId="1D8DEA8E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33C16316" w14:textId="28447255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1D031770" w14:textId="2B6130FC" w:rsidR="007D1D2F" w:rsidRDefault="007D1D2F" w:rsidP="004D787D"/>
          <w:p w14:paraId="1AA6F25D" w14:textId="22CDFCC9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11ACA8FD" w14:textId="71D14703" w:rsidR="007D1D2F" w:rsidRDefault="007D1D2F" w:rsidP="004D787D">
            <w:r>
              <w:t xml:space="preserve">  maxCandidateCount                           4</w:t>
            </w:r>
          </w:p>
          <w:p w14:paraId="27DBA52A" w14:textId="42BD3BFC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305BF907" w14:textId="454A1AAF" w:rsidR="007D1D2F" w:rsidRDefault="007D1D2F" w:rsidP="004D787D">
            <w:r>
              <w:t>smoothing</w:t>
            </w:r>
          </w:p>
          <w:p w14:paraId="536D40EE" w14:textId="46EE8171" w:rsidR="007D1D2F" w:rsidRDefault="007D1D2F" w:rsidP="004D787D">
            <w:r>
              <w:t xml:space="preserve">  neighborCountSmoothing                      64</w:t>
            </w:r>
          </w:p>
          <w:p w14:paraId="2160DDED" w14:textId="46E8AC09" w:rsidR="007D1D2F" w:rsidRDefault="007D1D2F" w:rsidP="004D787D">
            <w:r>
              <w:t xml:space="preserve">  radius2Smoothing                            64</w:t>
            </w:r>
          </w:p>
          <w:p w14:paraId="1C2EA36B" w14:textId="671CA2E5" w:rsidR="007D1D2F" w:rsidRDefault="007D1D2F" w:rsidP="004D787D">
            <w:r>
              <w:t xml:space="preserve">  radius2BoundaryDetection                    64</w:t>
            </w:r>
          </w:p>
          <w:p w14:paraId="443FFCF0" w14:textId="50A20BEC" w:rsidR="007D1D2F" w:rsidRDefault="007D1D2F" w:rsidP="004D787D">
            <w:r>
              <w:t xml:space="preserve">  thresholdSmoothing                          64</w:t>
            </w:r>
          </w:p>
        </w:tc>
      </w:tr>
      <w:tr w:rsidR="007D1D2F" w14:paraId="55F26D25" w14:textId="77777777" w:rsidTr="004D787D">
        <w:tc>
          <w:tcPr>
            <w:tcW w:w="961" w:type="dxa"/>
          </w:tcPr>
          <w:p w14:paraId="124F44C3" w14:textId="77777777" w:rsidR="007D1D2F" w:rsidRDefault="007D1D2F" w:rsidP="004D787D">
            <w:r>
              <w:lastRenderedPageBreak/>
              <w:t>R03</w:t>
            </w:r>
          </w:p>
        </w:tc>
        <w:tc>
          <w:tcPr>
            <w:tcW w:w="8532" w:type="dxa"/>
          </w:tcPr>
          <w:p w14:paraId="060D9E4C" w14:textId="73B049AD" w:rsidR="007D1D2F" w:rsidRDefault="007D1D2F" w:rsidP="004D787D">
            <w:r>
              <w:t>mode                        0</w:t>
            </w:r>
          </w:p>
          <w:p w14:paraId="537E7897" w14:textId="4D077618" w:rsidR="007D1D2F" w:rsidRDefault="007D1D2F" w:rsidP="004D787D">
            <w:r>
              <w:t>uncompressedDataPath        ../uncompressed/redandblack/redandblack_vox10_%04d.ply</w:t>
            </w:r>
          </w:p>
          <w:p w14:paraId="35E50E6D" w14:textId="324A677D" w:rsidR="007D1D2F" w:rsidRDefault="007D1D2F" w:rsidP="004D787D">
            <w:r>
              <w:t>compressedStreamPath        ../enc/P07S22C04R03/P07S22C04R03.bin</w:t>
            </w:r>
          </w:p>
          <w:p w14:paraId="2F672FB5" w14:textId="6B70E80C" w:rsidR="007D1D2F" w:rsidRDefault="007D1D2F" w:rsidP="004D787D">
            <w:r>
              <w:t xml:space="preserve">reconstructedDataPath       </w:t>
            </w:r>
          </w:p>
          <w:p w14:paraId="249E10DE" w14:textId="6582F2B1" w:rsidR="007D1D2F" w:rsidRDefault="007D1D2F" w:rsidP="004D787D">
            <w:r>
              <w:lastRenderedPageBreak/>
              <w:t>frameCount                  300</w:t>
            </w:r>
          </w:p>
          <w:p w14:paraId="5EF9CD84" w14:textId="6BA56483" w:rsidR="007D1D2F" w:rsidRDefault="007D1D2F" w:rsidP="004D787D">
            <w:r>
              <w:t>startFrameNumber            1450</w:t>
            </w:r>
          </w:p>
          <w:p w14:paraId="304E3BFD" w14:textId="430DEB3A" w:rsidR="007D1D2F" w:rsidRDefault="007D1D2F" w:rsidP="004D787D">
            <w:r>
              <w:t>groupOfFramesSize           32</w:t>
            </w:r>
          </w:p>
          <w:p w14:paraId="44601620" w14:textId="0805F0CE" w:rsidR="007D1D2F" w:rsidRDefault="007D1D2F" w:rsidP="004D787D">
            <w:r>
              <w:t>colorTransform              1</w:t>
            </w:r>
          </w:p>
          <w:p w14:paraId="353DB2D3" w14:textId="66F3D56B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1B022365" w14:textId="334F47C2" w:rsidR="007D1D2F" w:rsidRDefault="007D1D2F" w:rsidP="004D787D">
            <w:r>
              <w:t xml:space="preserve">videoDecoderPath            </w:t>
            </w:r>
          </w:p>
          <w:p w14:paraId="3C148BE5" w14:textId="0380A7CF" w:rsidR="007D1D2F" w:rsidRDefault="007D1D2F" w:rsidP="004D787D">
            <w:r>
              <w:t>segmentation</w:t>
            </w:r>
          </w:p>
          <w:p w14:paraId="7B479E7D" w14:textId="79B26ADD" w:rsidR="007D1D2F" w:rsidRDefault="007D1D2F" w:rsidP="004D787D">
            <w:r>
              <w:t xml:space="preserve">  nnNormalEstimation                          16</w:t>
            </w:r>
          </w:p>
          <w:p w14:paraId="05981A80" w14:textId="4CBAA91B" w:rsidR="007D1D2F" w:rsidRDefault="007D1D2F" w:rsidP="004D787D">
            <w:r>
              <w:t xml:space="preserve">  maxNNCountRefineSegmentation                256</w:t>
            </w:r>
          </w:p>
          <w:p w14:paraId="373D41FE" w14:textId="2FF63E5C" w:rsidR="007D1D2F" w:rsidRDefault="007D1D2F" w:rsidP="004D787D">
            <w:r>
              <w:t xml:space="preserve">  iterationCountRefineSegmentation            100</w:t>
            </w:r>
          </w:p>
          <w:p w14:paraId="44198E88" w14:textId="21451440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237DC868" w14:textId="1E0FE125" w:rsidR="007D1D2F" w:rsidRDefault="007D1D2F" w:rsidP="004D787D">
            <w:r>
              <w:t xml:space="preserve">  minPointCountPerCCPatchSegmentation         16</w:t>
            </w:r>
          </w:p>
          <w:p w14:paraId="2B7DFED2" w14:textId="623CFF96" w:rsidR="007D1D2F" w:rsidRDefault="007D1D2F" w:rsidP="004D787D">
            <w:r>
              <w:t xml:space="preserve">  maxNNCountPatchSegmentation                 16</w:t>
            </w:r>
          </w:p>
          <w:p w14:paraId="1BA58B3E" w14:textId="592611B4" w:rsidR="007D1D2F" w:rsidRDefault="007D1D2F" w:rsidP="004D787D">
            <w:r>
              <w:t xml:space="preserve">  surfaceThikness                             4</w:t>
            </w:r>
          </w:p>
          <w:p w14:paraId="38DB91E8" w14:textId="24821C08" w:rsidR="007D1D2F" w:rsidRDefault="007D1D2F" w:rsidP="004D787D">
            <w:r>
              <w:t xml:space="preserve">  maxAllowedDist2MissedPointsDetection        9</w:t>
            </w:r>
          </w:p>
          <w:p w14:paraId="5A793697" w14:textId="2E7A1920" w:rsidR="007D1D2F" w:rsidRDefault="007D1D2F" w:rsidP="004D787D">
            <w:r>
              <w:t xml:space="preserve">  maxAllowedDist2MissedPointsSelection        1</w:t>
            </w:r>
          </w:p>
          <w:p w14:paraId="7730195E" w14:textId="1D22BFA3" w:rsidR="007D1D2F" w:rsidRDefault="007D1D2F" w:rsidP="004D787D">
            <w:r>
              <w:t xml:space="preserve">  lambdaRefineSegmentation                    3</w:t>
            </w:r>
          </w:p>
          <w:p w14:paraId="0B4A152D" w14:textId="591E8FFA" w:rsidR="007D1D2F" w:rsidRDefault="007D1D2F" w:rsidP="004D787D">
            <w:r>
              <w:t>packing</w:t>
            </w:r>
          </w:p>
          <w:p w14:paraId="341B13B9" w14:textId="048659C4" w:rsidR="007D1D2F" w:rsidRDefault="007D1D2F" w:rsidP="004D787D">
            <w:r>
              <w:t xml:space="preserve">  minimumImageWidth                           1280</w:t>
            </w:r>
          </w:p>
          <w:p w14:paraId="0DD078C7" w14:textId="312E75EB" w:rsidR="007D1D2F" w:rsidRDefault="007D1D2F" w:rsidP="004D787D">
            <w:r>
              <w:t xml:space="preserve">  minimumImageHeight                          1280</w:t>
            </w:r>
          </w:p>
          <w:p w14:paraId="11B6123C" w14:textId="5E6E774F" w:rsidR="007D1D2F" w:rsidRDefault="007D1D2F" w:rsidP="004D787D">
            <w:r>
              <w:t>video encoding</w:t>
            </w:r>
          </w:p>
          <w:p w14:paraId="10E63428" w14:textId="23B39B69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20</w:t>
            </w:r>
          </w:p>
          <w:p w14:paraId="6A6BAA63" w14:textId="76F25090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29</w:t>
            </w:r>
          </w:p>
          <w:p w14:paraId="3F747939" w14:textId="743474B8" w:rsidR="007D1D2F" w:rsidRDefault="007D1D2F" w:rsidP="004D787D">
            <w:r>
              <w:t xml:space="preserve">  </w:t>
            </w:r>
          </w:p>
          <w:p w14:paraId="725B50B4" w14:textId="1159A62E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3433F0CB" w14:textId="72D34DB2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47A968B3" w14:textId="4AA10777" w:rsidR="007D1D2F" w:rsidRDefault="007D1D2F" w:rsidP="004D787D"/>
          <w:p w14:paraId="49226368" w14:textId="4D6EF988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474C7874" w14:textId="517206F7" w:rsidR="007D1D2F" w:rsidRDefault="007D1D2F" w:rsidP="004D787D">
            <w:r>
              <w:t xml:space="preserve">  maxCandidateCount                           4</w:t>
            </w:r>
          </w:p>
          <w:p w14:paraId="5BB5D4A7" w14:textId="69568AB9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69ABF4B0" w14:textId="7DD4B3C7" w:rsidR="007D1D2F" w:rsidRDefault="007D1D2F" w:rsidP="004D787D">
            <w:r>
              <w:t>smoothing</w:t>
            </w:r>
          </w:p>
          <w:p w14:paraId="04D704F8" w14:textId="6401CE41" w:rsidR="007D1D2F" w:rsidRDefault="007D1D2F" w:rsidP="004D787D">
            <w:r>
              <w:t xml:space="preserve">  neighborCountSmoothing                      64</w:t>
            </w:r>
          </w:p>
          <w:p w14:paraId="47E64954" w14:textId="34528249" w:rsidR="007D1D2F" w:rsidRDefault="007D1D2F" w:rsidP="004D787D">
            <w:r>
              <w:t xml:space="preserve">  radius2Smoothing                            64</w:t>
            </w:r>
          </w:p>
          <w:p w14:paraId="6897EDEF" w14:textId="5C5CE8DC" w:rsidR="007D1D2F" w:rsidRDefault="007D1D2F" w:rsidP="004D787D">
            <w:r>
              <w:t xml:space="preserve">  radius2BoundaryDetection                    64</w:t>
            </w:r>
          </w:p>
          <w:p w14:paraId="278FE289" w14:textId="735E1E8E" w:rsidR="007D1D2F" w:rsidRDefault="007D1D2F" w:rsidP="004D787D">
            <w:r>
              <w:t xml:space="preserve">  thresholdSmoothing                          64</w:t>
            </w:r>
          </w:p>
        </w:tc>
      </w:tr>
      <w:tr w:rsidR="007D1D2F" w14:paraId="355407B9" w14:textId="77777777" w:rsidTr="004D787D">
        <w:tc>
          <w:tcPr>
            <w:tcW w:w="961" w:type="dxa"/>
          </w:tcPr>
          <w:p w14:paraId="50521A4E" w14:textId="77777777" w:rsidR="007D1D2F" w:rsidRDefault="007D1D2F" w:rsidP="004D787D">
            <w:r>
              <w:lastRenderedPageBreak/>
              <w:t>R04</w:t>
            </w:r>
          </w:p>
        </w:tc>
        <w:tc>
          <w:tcPr>
            <w:tcW w:w="8532" w:type="dxa"/>
          </w:tcPr>
          <w:p w14:paraId="78C7F175" w14:textId="7CC7173B" w:rsidR="007D1D2F" w:rsidRDefault="007D1D2F" w:rsidP="004D787D">
            <w:r>
              <w:t>mode                        0</w:t>
            </w:r>
          </w:p>
          <w:p w14:paraId="29870E84" w14:textId="7CD33721" w:rsidR="007D1D2F" w:rsidRDefault="007D1D2F" w:rsidP="004D787D">
            <w:r>
              <w:t>uncompressedDataPath        ../uncompressed/redandblack/redandblack_vox10_%04d.ply</w:t>
            </w:r>
          </w:p>
          <w:p w14:paraId="3D449EEB" w14:textId="4DF6E134" w:rsidR="007D1D2F" w:rsidRDefault="007D1D2F" w:rsidP="004D787D">
            <w:r>
              <w:t>compressedStreamPath        ../enc/P07S22C04R04/P07S22C04R04.bin</w:t>
            </w:r>
          </w:p>
          <w:p w14:paraId="0C91635C" w14:textId="132A573E" w:rsidR="007D1D2F" w:rsidRDefault="007D1D2F" w:rsidP="004D787D">
            <w:r>
              <w:t xml:space="preserve">reconstructedDataPath       </w:t>
            </w:r>
          </w:p>
          <w:p w14:paraId="409D6690" w14:textId="5A61A6B6" w:rsidR="007D1D2F" w:rsidRDefault="007D1D2F" w:rsidP="004D787D">
            <w:r>
              <w:t>frameCount                  300</w:t>
            </w:r>
          </w:p>
          <w:p w14:paraId="7174673E" w14:textId="6F456F01" w:rsidR="007D1D2F" w:rsidRDefault="007D1D2F" w:rsidP="004D787D">
            <w:r>
              <w:t>startFrameNumber            1450</w:t>
            </w:r>
          </w:p>
          <w:p w14:paraId="19A9B9ED" w14:textId="55C05FDD" w:rsidR="007D1D2F" w:rsidRDefault="007D1D2F" w:rsidP="004D787D">
            <w:r>
              <w:t>groupOfFramesSize           32</w:t>
            </w:r>
          </w:p>
          <w:p w14:paraId="1F4E6B14" w14:textId="502A8DB5" w:rsidR="007D1D2F" w:rsidRDefault="007D1D2F" w:rsidP="004D787D">
            <w:r>
              <w:t>colorTransform              1</w:t>
            </w:r>
          </w:p>
          <w:p w14:paraId="1E6E97AA" w14:textId="0B8B2C3A" w:rsidR="007D1D2F" w:rsidRDefault="007D1D2F" w:rsidP="004D787D">
            <w:r>
              <w:lastRenderedPageBreak/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13BD0D7B" w14:textId="752C6DE1" w:rsidR="007D1D2F" w:rsidRDefault="007D1D2F" w:rsidP="004D787D">
            <w:r>
              <w:t xml:space="preserve">videoDecoderPath            </w:t>
            </w:r>
          </w:p>
          <w:p w14:paraId="56BAEE6A" w14:textId="44805583" w:rsidR="007D1D2F" w:rsidRDefault="007D1D2F" w:rsidP="004D787D">
            <w:r>
              <w:t>segmentation</w:t>
            </w:r>
          </w:p>
          <w:p w14:paraId="5C594454" w14:textId="0A5D5756" w:rsidR="007D1D2F" w:rsidRDefault="007D1D2F" w:rsidP="004D787D">
            <w:r>
              <w:t xml:space="preserve">  nnNormalEstimation                          16</w:t>
            </w:r>
          </w:p>
          <w:p w14:paraId="679F32F7" w14:textId="39EC426D" w:rsidR="007D1D2F" w:rsidRDefault="007D1D2F" w:rsidP="004D787D">
            <w:r>
              <w:t xml:space="preserve">  maxNNCountRefineSegmentation                256</w:t>
            </w:r>
          </w:p>
          <w:p w14:paraId="61730F83" w14:textId="37BD34AD" w:rsidR="007D1D2F" w:rsidRDefault="007D1D2F" w:rsidP="004D787D">
            <w:r>
              <w:t xml:space="preserve">  iterationCountRefineSegmentation            100</w:t>
            </w:r>
          </w:p>
          <w:p w14:paraId="1626F001" w14:textId="12A26349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6ED220EA" w14:textId="78C3D168" w:rsidR="007D1D2F" w:rsidRDefault="007D1D2F" w:rsidP="004D787D">
            <w:r>
              <w:t xml:space="preserve">  minPointCountPerCCPatchSegmentation         16</w:t>
            </w:r>
          </w:p>
          <w:p w14:paraId="0E45A6F3" w14:textId="0B458948" w:rsidR="007D1D2F" w:rsidRDefault="007D1D2F" w:rsidP="004D787D">
            <w:r>
              <w:t xml:space="preserve">  maxNNCountPatchSegmentation                 16</w:t>
            </w:r>
          </w:p>
          <w:p w14:paraId="21226829" w14:textId="05B0446F" w:rsidR="007D1D2F" w:rsidRDefault="007D1D2F" w:rsidP="004D787D">
            <w:r>
              <w:t xml:space="preserve">  surfaceThikness                             4</w:t>
            </w:r>
          </w:p>
          <w:p w14:paraId="4002A2FE" w14:textId="563E0F6B" w:rsidR="007D1D2F" w:rsidRDefault="007D1D2F" w:rsidP="004D787D">
            <w:r>
              <w:t xml:space="preserve">  maxAllowedDist2MissedPointsDetection        9</w:t>
            </w:r>
          </w:p>
          <w:p w14:paraId="4033C9A8" w14:textId="25E26572" w:rsidR="007D1D2F" w:rsidRDefault="007D1D2F" w:rsidP="004D787D">
            <w:r>
              <w:t xml:space="preserve">  maxAllowedDist2MissedPointsSelection        1</w:t>
            </w:r>
          </w:p>
          <w:p w14:paraId="1DCC14A4" w14:textId="795A9DA1" w:rsidR="007D1D2F" w:rsidRDefault="007D1D2F" w:rsidP="004D787D">
            <w:r>
              <w:t xml:space="preserve">  lambdaRefineSegmentation                    3</w:t>
            </w:r>
          </w:p>
          <w:p w14:paraId="39408C8E" w14:textId="245E13D0" w:rsidR="007D1D2F" w:rsidRDefault="007D1D2F" w:rsidP="004D787D">
            <w:r>
              <w:t>packing</w:t>
            </w:r>
          </w:p>
          <w:p w14:paraId="7C5CE72B" w14:textId="482AE2CF" w:rsidR="007D1D2F" w:rsidRDefault="007D1D2F" w:rsidP="004D787D">
            <w:r>
              <w:t xml:space="preserve">  minimumImageWidth                           1280</w:t>
            </w:r>
          </w:p>
          <w:p w14:paraId="131D56AF" w14:textId="304C0DA5" w:rsidR="007D1D2F" w:rsidRDefault="007D1D2F" w:rsidP="004D787D">
            <w:r>
              <w:t xml:space="preserve">  minimumImageHeight                          1280</w:t>
            </w:r>
          </w:p>
          <w:p w14:paraId="67932700" w14:textId="70B442BD" w:rsidR="007D1D2F" w:rsidRDefault="007D1D2F" w:rsidP="004D787D">
            <w:r>
              <w:t>video encoding</w:t>
            </w:r>
          </w:p>
          <w:p w14:paraId="134C2A62" w14:textId="75C81003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20</w:t>
            </w:r>
          </w:p>
          <w:p w14:paraId="6C029CFC" w14:textId="11E7EE7B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23</w:t>
            </w:r>
          </w:p>
          <w:p w14:paraId="3B4D4FE8" w14:textId="1B6EBC85" w:rsidR="007D1D2F" w:rsidRDefault="007D1D2F" w:rsidP="004D787D">
            <w:r>
              <w:t xml:space="preserve">  </w:t>
            </w:r>
          </w:p>
          <w:p w14:paraId="1FFF418A" w14:textId="010FE3FF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1E81FED6" w14:textId="74A9C0F2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7C1A17F4" w14:textId="1EA84ADB" w:rsidR="007D1D2F" w:rsidRDefault="007D1D2F" w:rsidP="004D787D"/>
          <w:p w14:paraId="1015DF09" w14:textId="58A2E283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321A0542" w14:textId="191F854D" w:rsidR="007D1D2F" w:rsidRDefault="007D1D2F" w:rsidP="004D787D">
            <w:r>
              <w:t xml:space="preserve">  maxCandidateCount                           4</w:t>
            </w:r>
          </w:p>
          <w:p w14:paraId="2B48762A" w14:textId="4036DFA2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15EA0426" w14:textId="48CA8257" w:rsidR="007D1D2F" w:rsidRDefault="007D1D2F" w:rsidP="004D787D">
            <w:r>
              <w:t>smoothing</w:t>
            </w:r>
          </w:p>
          <w:p w14:paraId="4DADE5F1" w14:textId="1BF7302E" w:rsidR="007D1D2F" w:rsidRDefault="007D1D2F" w:rsidP="004D787D">
            <w:r>
              <w:t xml:space="preserve">  neighborCountSmoothing                      64</w:t>
            </w:r>
          </w:p>
          <w:p w14:paraId="235B3AF9" w14:textId="75000FC0" w:rsidR="007D1D2F" w:rsidRDefault="007D1D2F" w:rsidP="004D787D">
            <w:r>
              <w:t xml:space="preserve">  radius2Smoothing                            64</w:t>
            </w:r>
          </w:p>
          <w:p w14:paraId="7DF235EC" w14:textId="1E693E0D" w:rsidR="007D1D2F" w:rsidRDefault="007D1D2F" w:rsidP="004D787D">
            <w:r>
              <w:t xml:space="preserve">  radius2BoundaryDetection                    64</w:t>
            </w:r>
          </w:p>
          <w:p w14:paraId="500BAC46" w14:textId="467E3198" w:rsidR="007D1D2F" w:rsidRDefault="007D1D2F" w:rsidP="004D787D">
            <w:r>
              <w:t xml:space="preserve">  thresholdSmoothing                          64</w:t>
            </w:r>
          </w:p>
          <w:p w14:paraId="6ADCD7E9" w14:textId="77777777" w:rsidR="007D1D2F" w:rsidRDefault="007D1D2F" w:rsidP="004D787D"/>
        </w:tc>
      </w:tr>
      <w:tr w:rsidR="007D1D2F" w14:paraId="429FA878" w14:textId="77777777" w:rsidTr="004D787D">
        <w:tc>
          <w:tcPr>
            <w:tcW w:w="961" w:type="dxa"/>
          </w:tcPr>
          <w:p w14:paraId="73B90445" w14:textId="77777777" w:rsidR="007D1D2F" w:rsidRDefault="007D1D2F" w:rsidP="004D787D">
            <w:r>
              <w:lastRenderedPageBreak/>
              <w:t>R05</w:t>
            </w:r>
          </w:p>
        </w:tc>
        <w:tc>
          <w:tcPr>
            <w:tcW w:w="8532" w:type="dxa"/>
          </w:tcPr>
          <w:p w14:paraId="1BE5B086" w14:textId="724168E3" w:rsidR="007D1D2F" w:rsidRDefault="007D1D2F" w:rsidP="004D787D">
            <w:r>
              <w:t>mode                        0</w:t>
            </w:r>
          </w:p>
          <w:p w14:paraId="55B1B60E" w14:textId="5261B00B" w:rsidR="007D1D2F" w:rsidRDefault="007D1D2F" w:rsidP="004D787D">
            <w:r>
              <w:t>uncompressedDataPath        ../uncompressed/redandblack/redandblack_vox10_%04d.ply</w:t>
            </w:r>
          </w:p>
          <w:p w14:paraId="1DA22BD4" w14:textId="08AB7F46" w:rsidR="007D1D2F" w:rsidRDefault="007D1D2F" w:rsidP="004D787D">
            <w:r>
              <w:t>compressedStreamPath        ../enc/P07S22C04R05/P07S22C04R05.bin</w:t>
            </w:r>
          </w:p>
          <w:p w14:paraId="71781757" w14:textId="363E5BC6" w:rsidR="007D1D2F" w:rsidRDefault="007D1D2F" w:rsidP="004D787D">
            <w:r>
              <w:t xml:space="preserve">reconstructedDataPath       </w:t>
            </w:r>
          </w:p>
          <w:p w14:paraId="27244EB5" w14:textId="11538F61" w:rsidR="007D1D2F" w:rsidRDefault="007D1D2F" w:rsidP="004D787D">
            <w:r>
              <w:t>frameCount                  300</w:t>
            </w:r>
          </w:p>
          <w:p w14:paraId="36EC3106" w14:textId="4DB0248D" w:rsidR="007D1D2F" w:rsidRDefault="007D1D2F" w:rsidP="004D787D">
            <w:r>
              <w:t>startFrameNumber            1450</w:t>
            </w:r>
          </w:p>
          <w:p w14:paraId="1E2180A8" w14:textId="7977046B" w:rsidR="007D1D2F" w:rsidRDefault="007D1D2F" w:rsidP="004D787D">
            <w:r>
              <w:t>groupOfFramesSize           32</w:t>
            </w:r>
          </w:p>
          <w:p w14:paraId="06517FD5" w14:textId="65F17CD9" w:rsidR="007D1D2F" w:rsidRDefault="007D1D2F" w:rsidP="004D787D">
            <w:r>
              <w:t>colorTransform              1</w:t>
            </w:r>
          </w:p>
          <w:p w14:paraId="7FA1B6D6" w14:textId="7C4F73F5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79F0333D" w14:textId="0F208A20" w:rsidR="007D1D2F" w:rsidRDefault="007D1D2F" w:rsidP="004D787D">
            <w:r>
              <w:t xml:space="preserve">videoDecoderPath            </w:t>
            </w:r>
          </w:p>
          <w:p w14:paraId="0EEAA2F9" w14:textId="6E5F9483" w:rsidR="007D1D2F" w:rsidRDefault="007D1D2F" w:rsidP="004D787D">
            <w:r>
              <w:t>segmentation</w:t>
            </w:r>
          </w:p>
          <w:p w14:paraId="5A7AEF04" w14:textId="63D149D8" w:rsidR="007D1D2F" w:rsidRDefault="007D1D2F" w:rsidP="004D787D">
            <w:r>
              <w:lastRenderedPageBreak/>
              <w:t xml:space="preserve">  nnNormalEstimation                          16</w:t>
            </w:r>
          </w:p>
          <w:p w14:paraId="39304E03" w14:textId="6F0ABECE" w:rsidR="007D1D2F" w:rsidRDefault="007D1D2F" w:rsidP="004D787D">
            <w:r>
              <w:t xml:space="preserve">  maxNNCountRefineSegmentation                256</w:t>
            </w:r>
          </w:p>
          <w:p w14:paraId="0D2D8F9A" w14:textId="0A46CECA" w:rsidR="007D1D2F" w:rsidRDefault="007D1D2F" w:rsidP="004D787D">
            <w:r>
              <w:t xml:space="preserve">  iterationCountRefineSegmentation            100</w:t>
            </w:r>
          </w:p>
          <w:p w14:paraId="27EAB780" w14:textId="466A2E03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728E77F2" w14:textId="6361A9F0" w:rsidR="007D1D2F" w:rsidRDefault="007D1D2F" w:rsidP="004D787D">
            <w:r>
              <w:t xml:space="preserve">  minPointCountPerCCPatchSegmentation         16</w:t>
            </w:r>
          </w:p>
          <w:p w14:paraId="5E9C85EF" w14:textId="34C14C5B" w:rsidR="007D1D2F" w:rsidRDefault="007D1D2F" w:rsidP="004D787D">
            <w:r>
              <w:t xml:space="preserve">  maxNNCountPatchSegmentation                 16</w:t>
            </w:r>
          </w:p>
          <w:p w14:paraId="35CB07F4" w14:textId="769B15AC" w:rsidR="007D1D2F" w:rsidRDefault="007D1D2F" w:rsidP="004D787D">
            <w:r>
              <w:t xml:space="preserve">  surfaceThikness                             4</w:t>
            </w:r>
          </w:p>
          <w:p w14:paraId="48FCE538" w14:textId="369B66CA" w:rsidR="007D1D2F" w:rsidRDefault="007D1D2F" w:rsidP="004D787D">
            <w:r>
              <w:t xml:space="preserve">  maxAllowedDist2MissedPointsDetection        9</w:t>
            </w:r>
          </w:p>
          <w:p w14:paraId="28F27D6C" w14:textId="02C31E3E" w:rsidR="007D1D2F" w:rsidRDefault="007D1D2F" w:rsidP="004D787D">
            <w:r>
              <w:t xml:space="preserve">  maxAllowedDist2MissedPointsSelection        1</w:t>
            </w:r>
          </w:p>
          <w:p w14:paraId="79C2572C" w14:textId="126BCF3F" w:rsidR="007D1D2F" w:rsidRDefault="007D1D2F" w:rsidP="004D787D">
            <w:r>
              <w:t xml:space="preserve">  lambdaRefineSegmentation                    3</w:t>
            </w:r>
          </w:p>
          <w:p w14:paraId="2F972301" w14:textId="4CFA697F" w:rsidR="007D1D2F" w:rsidRDefault="007D1D2F" w:rsidP="004D787D">
            <w:r>
              <w:t>packing</w:t>
            </w:r>
          </w:p>
          <w:p w14:paraId="5426A61E" w14:textId="3DAE142A" w:rsidR="007D1D2F" w:rsidRDefault="007D1D2F" w:rsidP="004D787D">
            <w:r>
              <w:t xml:space="preserve">  minimumImageWidth                           1280</w:t>
            </w:r>
          </w:p>
          <w:p w14:paraId="69BFB50C" w14:textId="5A485FBB" w:rsidR="007D1D2F" w:rsidRDefault="007D1D2F" w:rsidP="004D787D">
            <w:r>
              <w:t xml:space="preserve">  minimumImageHeight                          1280</w:t>
            </w:r>
          </w:p>
          <w:p w14:paraId="7A9179A1" w14:textId="258D65EC" w:rsidR="007D1D2F" w:rsidRDefault="007D1D2F" w:rsidP="004D787D">
            <w:r>
              <w:t>video encoding</w:t>
            </w:r>
          </w:p>
          <w:p w14:paraId="39F40163" w14:textId="0D2D97C5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16</w:t>
            </w:r>
          </w:p>
          <w:p w14:paraId="60E5FC05" w14:textId="6F2D1ADA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18</w:t>
            </w:r>
          </w:p>
          <w:p w14:paraId="72022979" w14:textId="0242EF98" w:rsidR="007D1D2F" w:rsidRDefault="007D1D2F" w:rsidP="004D787D">
            <w:r>
              <w:t xml:space="preserve">  </w:t>
            </w:r>
          </w:p>
          <w:p w14:paraId="57FE091B" w14:textId="76797CEF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47B03E47" w14:textId="754B04EB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4F521218" w14:textId="394C793E" w:rsidR="007D1D2F" w:rsidRDefault="007D1D2F" w:rsidP="004D787D"/>
          <w:p w14:paraId="1A8CF691" w14:textId="664E0564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2CDBD5F8" w14:textId="2760A676" w:rsidR="007D1D2F" w:rsidRDefault="007D1D2F" w:rsidP="004D787D">
            <w:r>
              <w:t xml:space="preserve">  maxCandidateCount                           4</w:t>
            </w:r>
          </w:p>
          <w:p w14:paraId="08AC54E7" w14:textId="41B84253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5641D22C" w14:textId="181CE643" w:rsidR="007D1D2F" w:rsidRDefault="007D1D2F" w:rsidP="004D787D">
            <w:r>
              <w:t>smoothing</w:t>
            </w:r>
          </w:p>
          <w:p w14:paraId="3628BAED" w14:textId="27BA6059" w:rsidR="007D1D2F" w:rsidRDefault="007D1D2F" w:rsidP="004D787D">
            <w:r>
              <w:t xml:space="preserve">  neighborCountSmoothing                      64</w:t>
            </w:r>
          </w:p>
          <w:p w14:paraId="5397E0E0" w14:textId="340EFF2A" w:rsidR="007D1D2F" w:rsidRDefault="007D1D2F" w:rsidP="004D787D">
            <w:r>
              <w:t xml:space="preserve">  radius2Smoothing                            64</w:t>
            </w:r>
          </w:p>
          <w:p w14:paraId="049AD5DC" w14:textId="3E5FB703" w:rsidR="007D1D2F" w:rsidRDefault="007D1D2F" w:rsidP="004D787D">
            <w:r>
              <w:t xml:space="preserve">  radius2BoundaryDetection                    64</w:t>
            </w:r>
          </w:p>
          <w:p w14:paraId="430AFC4A" w14:textId="78FCD63D" w:rsidR="007D1D2F" w:rsidRDefault="007D1D2F" w:rsidP="004D787D">
            <w:r>
              <w:t xml:space="preserve">  thresholdSmoothing                          64</w:t>
            </w:r>
          </w:p>
          <w:p w14:paraId="177D7289" w14:textId="77777777" w:rsidR="007D1D2F" w:rsidRDefault="007D1D2F" w:rsidP="004D787D"/>
        </w:tc>
      </w:tr>
    </w:tbl>
    <w:p w14:paraId="020ECE00" w14:textId="77777777" w:rsidR="007D1D2F" w:rsidRPr="00F56D49" w:rsidRDefault="007D1D2F" w:rsidP="007D1D2F"/>
    <w:p w14:paraId="0D0197A4" w14:textId="77777777" w:rsidR="007D1D2F" w:rsidRDefault="007D1D2F" w:rsidP="007D1D2F">
      <w:pPr>
        <w:pStyle w:val="Heading2"/>
        <w:numPr>
          <w:ilvl w:val="1"/>
          <w:numId w:val="1"/>
        </w:numPr>
      </w:pPr>
      <w:r>
        <w:t>Soldier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61"/>
        <w:gridCol w:w="8532"/>
      </w:tblGrid>
      <w:tr w:rsidR="007D1D2F" w14:paraId="44F38DA1" w14:textId="77777777" w:rsidTr="004D787D">
        <w:tc>
          <w:tcPr>
            <w:tcW w:w="961" w:type="dxa"/>
          </w:tcPr>
          <w:p w14:paraId="1123268E" w14:textId="77777777" w:rsidR="007D1D2F" w:rsidRDefault="007D1D2F" w:rsidP="004D787D">
            <w:r>
              <w:t>Bitrate</w:t>
            </w:r>
          </w:p>
        </w:tc>
        <w:tc>
          <w:tcPr>
            <w:tcW w:w="8532" w:type="dxa"/>
          </w:tcPr>
          <w:p w14:paraId="0C8AD3FF" w14:textId="77777777" w:rsidR="007D1D2F" w:rsidRDefault="007D1D2F" w:rsidP="004D787D">
            <w:r>
              <w:t>Parameters</w:t>
            </w:r>
          </w:p>
        </w:tc>
      </w:tr>
      <w:tr w:rsidR="007D1D2F" w14:paraId="69F0CB66" w14:textId="77777777" w:rsidTr="004D787D">
        <w:tc>
          <w:tcPr>
            <w:tcW w:w="961" w:type="dxa"/>
          </w:tcPr>
          <w:p w14:paraId="4E8D2D38" w14:textId="77777777" w:rsidR="007D1D2F" w:rsidRDefault="007D1D2F" w:rsidP="004D787D">
            <w:r>
              <w:t>R01</w:t>
            </w:r>
          </w:p>
        </w:tc>
        <w:tc>
          <w:tcPr>
            <w:tcW w:w="8532" w:type="dxa"/>
          </w:tcPr>
          <w:p w14:paraId="190CA9B1" w14:textId="16B3CE6F" w:rsidR="007D1D2F" w:rsidRDefault="007D1D2F" w:rsidP="004D787D">
            <w:r>
              <w:t>mode                        0</w:t>
            </w:r>
          </w:p>
          <w:p w14:paraId="15D6B7CE" w14:textId="0B033DF0" w:rsidR="007D1D2F" w:rsidRDefault="007D1D2F" w:rsidP="004D787D">
            <w:r>
              <w:t>uncompressedDataPath        ../uncompressed/soldier/soldier_vox10_%04d.ply</w:t>
            </w:r>
          </w:p>
          <w:p w14:paraId="69561EC5" w14:textId="166BC9DA" w:rsidR="007D1D2F" w:rsidRDefault="007D1D2F" w:rsidP="004D787D">
            <w:r>
              <w:t>compressedStreamPath        ../enc/P07S23C04R01/P07S23C04R01.bin</w:t>
            </w:r>
          </w:p>
          <w:p w14:paraId="27E7499A" w14:textId="402B635F" w:rsidR="007D1D2F" w:rsidRDefault="007D1D2F" w:rsidP="004D787D">
            <w:r>
              <w:t xml:space="preserve">reconstructedDataPath       </w:t>
            </w:r>
          </w:p>
          <w:p w14:paraId="6EFF7135" w14:textId="5B900FAC" w:rsidR="007D1D2F" w:rsidRDefault="007D1D2F" w:rsidP="004D787D">
            <w:r>
              <w:t>frameCount                  300</w:t>
            </w:r>
          </w:p>
          <w:p w14:paraId="58A6FD68" w14:textId="40B6235C" w:rsidR="007D1D2F" w:rsidRDefault="007D1D2F" w:rsidP="004D787D">
            <w:r>
              <w:t>startFrameNumber            536</w:t>
            </w:r>
          </w:p>
          <w:p w14:paraId="19546210" w14:textId="26774D26" w:rsidR="007D1D2F" w:rsidRDefault="007D1D2F" w:rsidP="004D787D">
            <w:r>
              <w:t>groupOfFramesSize           32</w:t>
            </w:r>
          </w:p>
          <w:p w14:paraId="5542CD23" w14:textId="49D784A5" w:rsidR="007D1D2F" w:rsidRDefault="007D1D2F" w:rsidP="004D787D">
            <w:r>
              <w:t>colorTransform              1</w:t>
            </w:r>
          </w:p>
          <w:p w14:paraId="7EC4A2EF" w14:textId="6C087F9C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58ABA841" w14:textId="1D14836D" w:rsidR="007D1D2F" w:rsidRDefault="007D1D2F" w:rsidP="004D787D">
            <w:r>
              <w:t xml:space="preserve">videoDecoderPath            </w:t>
            </w:r>
          </w:p>
          <w:p w14:paraId="4C62A226" w14:textId="3702BAE6" w:rsidR="007D1D2F" w:rsidRDefault="007D1D2F" w:rsidP="004D787D">
            <w:r>
              <w:t>segmentation</w:t>
            </w:r>
          </w:p>
          <w:p w14:paraId="7EF37227" w14:textId="7EC8DC46" w:rsidR="007D1D2F" w:rsidRDefault="007D1D2F" w:rsidP="004D787D">
            <w:r>
              <w:lastRenderedPageBreak/>
              <w:t xml:space="preserve">  nnNormalEstimation                          16</w:t>
            </w:r>
          </w:p>
          <w:p w14:paraId="5C6F4704" w14:textId="7AB757A5" w:rsidR="007D1D2F" w:rsidRDefault="007D1D2F" w:rsidP="004D787D">
            <w:r>
              <w:t xml:space="preserve">  maxNNCountRefineSegmentation                256</w:t>
            </w:r>
          </w:p>
          <w:p w14:paraId="3404403E" w14:textId="66AA5CA2" w:rsidR="007D1D2F" w:rsidRDefault="007D1D2F" w:rsidP="004D787D">
            <w:r>
              <w:t xml:space="preserve">  iterationCountRefineSegmentation            100</w:t>
            </w:r>
          </w:p>
          <w:p w14:paraId="2221518F" w14:textId="118A9C62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734295EA" w14:textId="058CF4DE" w:rsidR="007D1D2F" w:rsidRDefault="007D1D2F" w:rsidP="004D787D">
            <w:r>
              <w:t xml:space="preserve">  minPointCountPerCCPatchSegmentation         16</w:t>
            </w:r>
          </w:p>
          <w:p w14:paraId="5C7E3056" w14:textId="0B9A8B7E" w:rsidR="007D1D2F" w:rsidRDefault="007D1D2F" w:rsidP="004D787D">
            <w:r>
              <w:t xml:space="preserve">  maxNNCountPatchSegmentation                 16</w:t>
            </w:r>
          </w:p>
          <w:p w14:paraId="701136AB" w14:textId="42E62602" w:rsidR="007D1D2F" w:rsidRDefault="007D1D2F" w:rsidP="004D787D">
            <w:r>
              <w:t xml:space="preserve">  surfaceThikness                             4</w:t>
            </w:r>
          </w:p>
          <w:p w14:paraId="5F6B3FBF" w14:textId="124CEE46" w:rsidR="007D1D2F" w:rsidRDefault="007D1D2F" w:rsidP="004D787D">
            <w:r>
              <w:t xml:space="preserve">  maxAllowedDist2MissedPointsDetection        9</w:t>
            </w:r>
          </w:p>
          <w:p w14:paraId="30796585" w14:textId="2C5DBB36" w:rsidR="007D1D2F" w:rsidRDefault="007D1D2F" w:rsidP="004D787D">
            <w:r>
              <w:t xml:space="preserve">  maxAllowedDist2MissedPointsSelection        1</w:t>
            </w:r>
          </w:p>
          <w:p w14:paraId="3C385EB5" w14:textId="22E3E0E8" w:rsidR="007D1D2F" w:rsidRDefault="007D1D2F" w:rsidP="004D787D">
            <w:r>
              <w:t xml:space="preserve">  lambdaRefineSegmentation                    3</w:t>
            </w:r>
          </w:p>
          <w:p w14:paraId="599612DB" w14:textId="1B37F967" w:rsidR="007D1D2F" w:rsidRDefault="007D1D2F" w:rsidP="004D787D">
            <w:r>
              <w:t>packing</w:t>
            </w:r>
          </w:p>
          <w:p w14:paraId="6D5E31E0" w14:textId="4D67A515" w:rsidR="007D1D2F" w:rsidRDefault="007D1D2F" w:rsidP="004D787D">
            <w:r>
              <w:t xml:space="preserve">  minimumImageWidth                           1280</w:t>
            </w:r>
          </w:p>
          <w:p w14:paraId="51AC41CE" w14:textId="1C34E71B" w:rsidR="007D1D2F" w:rsidRDefault="007D1D2F" w:rsidP="004D787D">
            <w:r>
              <w:t xml:space="preserve">  minimumImageHeight                          1280</w:t>
            </w:r>
          </w:p>
          <w:p w14:paraId="5865572C" w14:textId="3492AD6F" w:rsidR="007D1D2F" w:rsidRDefault="007D1D2F" w:rsidP="004D787D">
            <w:r>
              <w:t>video encoding</w:t>
            </w:r>
          </w:p>
          <w:p w14:paraId="42CE1CEF" w14:textId="6A2A0442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28</w:t>
            </w:r>
          </w:p>
          <w:p w14:paraId="7838D084" w14:textId="3A0D794A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43</w:t>
            </w:r>
          </w:p>
          <w:p w14:paraId="36A45409" w14:textId="5CEE5350" w:rsidR="007D1D2F" w:rsidRDefault="007D1D2F" w:rsidP="004D787D">
            <w:r>
              <w:t xml:space="preserve">  </w:t>
            </w:r>
          </w:p>
          <w:p w14:paraId="5938AF51" w14:textId="70E9F376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6EAA8C4B" w14:textId="1A3D91A2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1FD4F93B" w14:textId="45D41684" w:rsidR="007D1D2F" w:rsidRDefault="007D1D2F" w:rsidP="004D787D"/>
          <w:p w14:paraId="486A1A22" w14:textId="06222802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2979720E" w14:textId="169B421F" w:rsidR="007D1D2F" w:rsidRDefault="007D1D2F" w:rsidP="004D787D">
            <w:r>
              <w:t xml:space="preserve">  maxCandidateCount                           4</w:t>
            </w:r>
          </w:p>
          <w:p w14:paraId="3319458C" w14:textId="3BEAD2CA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6B8DEA1E" w14:textId="2357751E" w:rsidR="007D1D2F" w:rsidRDefault="007D1D2F" w:rsidP="004D787D">
            <w:r>
              <w:t>smoothing</w:t>
            </w:r>
          </w:p>
          <w:p w14:paraId="3E5B6E12" w14:textId="6D34B4F2" w:rsidR="007D1D2F" w:rsidRDefault="007D1D2F" w:rsidP="004D787D">
            <w:r>
              <w:t xml:space="preserve">  neighborCountSmoothing                      64</w:t>
            </w:r>
          </w:p>
          <w:p w14:paraId="549A750A" w14:textId="1A0E98D5" w:rsidR="007D1D2F" w:rsidRDefault="007D1D2F" w:rsidP="004D787D">
            <w:r>
              <w:t xml:space="preserve">  radius2Smoothing                            64</w:t>
            </w:r>
          </w:p>
          <w:p w14:paraId="4488EBEE" w14:textId="3D09F307" w:rsidR="007D1D2F" w:rsidRDefault="007D1D2F" w:rsidP="004D787D">
            <w:r>
              <w:t xml:space="preserve">  radius2BoundaryDetection                    64</w:t>
            </w:r>
          </w:p>
          <w:p w14:paraId="53CFE77F" w14:textId="41BD309B" w:rsidR="007D1D2F" w:rsidRDefault="007D1D2F" w:rsidP="004D787D">
            <w:r>
              <w:t xml:space="preserve">  thresholdSmoothing                          64</w:t>
            </w:r>
          </w:p>
        </w:tc>
      </w:tr>
      <w:tr w:rsidR="007D1D2F" w14:paraId="1434AD51" w14:textId="77777777" w:rsidTr="004D787D">
        <w:tc>
          <w:tcPr>
            <w:tcW w:w="961" w:type="dxa"/>
          </w:tcPr>
          <w:p w14:paraId="55B80735" w14:textId="77777777" w:rsidR="007D1D2F" w:rsidRDefault="007D1D2F" w:rsidP="004D787D">
            <w:r>
              <w:lastRenderedPageBreak/>
              <w:t>R02</w:t>
            </w:r>
          </w:p>
        </w:tc>
        <w:tc>
          <w:tcPr>
            <w:tcW w:w="8532" w:type="dxa"/>
          </w:tcPr>
          <w:p w14:paraId="0FF95F76" w14:textId="11FE74B7" w:rsidR="007D1D2F" w:rsidRDefault="007D1D2F" w:rsidP="004D787D">
            <w:r>
              <w:t>mode                        0</w:t>
            </w:r>
          </w:p>
          <w:p w14:paraId="6CCFF839" w14:textId="69D0521E" w:rsidR="007D1D2F" w:rsidRDefault="007D1D2F" w:rsidP="004D787D">
            <w:r>
              <w:t>uncompressedDataPath        ../uncompressed/soldier/soldier_vox10_%04d.ply</w:t>
            </w:r>
          </w:p>
          <w:p w14:paraId="0172920E" w14:textId="77EB273B" w:rsidR="007D1D2F" w:rsidRDefault="007D1D2F" w:rsidP="004D787D">
            <w:r>
              <w:t>compressedStreamPath        ../enc/P07S23C04R02/P07S23C04R02.bin</w:t>
            </w:r>
          </w:p>
          <w:p w14:paraId="2359D391" w14:textId="134CF693" w:rsidR="007D1D2F" w:rsidRDefault="007D1D2F" w:rsidP="004D787D">
            <w:r>
              <w:t xml:space="preserve">reconstructedDataPath       </w:t>
            </w:r>
          </w:p>
          <w:p w14:paraId="48162929" w14:textId="0A9C2DDD" w:rsidR="007D1D2F" w:rsidRDefault="007D1D2F" w:rsidP="004D787D">
            <w:r>
              <w:t>frameCount                  300</w:t>
            </w:r>
          </w:p>
          <w:p w14:paraId="1535D3D0" w14:textId="24981D33" w:rsidR="007D1D2F" w:rsidRDefault="007D1D2F" w:rsidP="004D787D">
            <w:r>
              <w:t>startFrameNumber            536</w:t>
            </w:r>
          </w:p>
          <w:p w14:paraId="4D0BA07D" w14:textId="7AA503EB" w:rsidR="007D1D2F" w:rsidRDefault="007D1D2F" w:rsidP="004D787D">
            <w:r>
              <w:t>groupOfFramesSize           32</w:t>
            </w:r>
          </w:p>
          <w:p w14:paraId="5218B1A7" w14:textId="279438C5" w:rsidR="007D1D2F" w:rsidRDefault="007D1D2F" w:rsidP="004D787D">
            <w:r>
              <w:t>colorTransform              1</w:t>
            </w:r>
          </w:p>
          <w:p w14:paraId="18643022" w14:textId="7C52B4B4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5697415F" w14:textId="0BEB671D" w:rsidR="007D1D2F" w:rsidRDefault="007D1D2F" w:rsidP="004D787D">
            <w:r>
              <w:t xml:space="preserve">videoDecoderPath            </w:t>
            </w:r>
          </w:p>
          <w:p w14:paraId="03B3BC1F" w14:textId="60DF719D" w:rsidR="007D1D2F" w:rsidRDefault="007D1D2F" w:rsidP="004D787D">
            <w:r>
              <w:t>segmentation</w:t>
            </w:r>
          </w:p>
          <w:p w14:paraId="2144A63D" w14:textId="77168912" w:rsidR="007D1D2F" w:rsidRDefault="007D1D2F" w:rsidP="004D787D">
            <w:r>
              <w:t xml:space="preserve">  nnNormalEstimation                          16</w:t>
            </w:r>
          </w:p>
          <w:p w14:paraId="61AA35BE" w14:textId="36956D1A" w:rsidR="007D1D2F" w:rsidRDefault="007D1D2F" w:rsidP="004D787D">
            <w:r>
              <w:t xml:space="preserve">  maxNNCountRefineSegmentation                256</w:t>
            </w:r>
          </w:p>
          <w:p w14:paraId="59DCB415" w14:textId="1D875823" w:rsidR="007D1D2F" w:rsidRDefault="007D1D2F" w:rsidP="004D787D">
            <w:r>
              <w:t xml:space="preserve">  iterationCountRefineSegmentation            100</w:t>
            </w:r>
          </w:p>
          <w:p w14:paraId="02F55F5A" w14:textId="75A30E4F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1A57AB62" w14:textId="6030EF68" w:rsidR="007D1D2F" w:rsidRDefault="007D1D2F" w:rsidP="004D787D">
            <w:r>
              <w:t xml:space="preserve">  minPointCountPerCCPatchSegmentation         16</w:t>
            </w:r>
          </w:p>
          <w:p w14:paraId="30567E1C" w14:textId="505D5CB2" w:rsidR="007D1D2F" w:rsidRDefault="007D1D2F" w:rsidP="004D787D">
            <w:r>
              <w:lastRenderedPageBreak/>
              <w:t xml:space="preserve">  maxNNCountPatchSegmentation                 16</w:t>
            </w:r>
          </w:p>
          <w:p w14:paraId="0130C8CD" w14:textId="28B9F26E" w:rsidR="007D1D2F" w:rsidRDefault="007D1D2F" w:rsidP="004D787D">
            <w:r>
              <w:t xml:space="preserve">  surfaceThikness                             4</w:t>
            </w:r>
          </w:p>
          <w:p w14:paraId="4793FEAB" w14:textId="009630AB" w:rsidR="007D1D2F" w:rsidRDefault="007D1D2F" w:rsidP="004D787D">
            <w:r>
              <w:t xml:space="preserve">  maxAllowedDist2MissedPointsDetection        9</w:t>
            </w:r>
          </w:p>
          <w:p w14:paraId="139DC7AF" w14:textId="1CD5C745" w:rsidR="007D1D2F" w:rsidRDefault="007D1D2F" w:rsidP="004D787D">
            <w:r>
              <w:t xml:space="preserve">  maxAllowedDist2MissedPointsSelection        1</w:t>
            </w:r>
          </w:p>
          <w:p w14:paraId="2702302F" w14:textId="504A6FEB" w:rsidR="007D1D2F" w:rsidRDefault="007D1D2F" w:rsidP="004D787D">
            <w:r>
              <w:t xml:space="preserve">  lambdaRefineSegmentation                    3</w:t>
            </w:r>
          </w:p>
          <w:p w14:paraId="19FF49FA" w14:textId="52B46525" w:rsidR="007D1D2F" w:rsidRDefault="007D1D2F" w:rsidP="004D787D">
            <w:r>
              <w:t>packing</w:t>
            </w:r>
          </w:p>
          <w:p w14:paraId="71C5B98F" w14:textId="6D992BA2" w:rsidR="007D1D2F" w:rsidRDefault="007D1D2F" w:rsidP="004D787D">
            <w:r>
              <w:t xml:space="preserve">  minimumImageWidth                           1280</w:t>
            </w:r>
          </w:p>
          <w:p w14:paraId="496C9690" w14:textId="282BD4F9" w:rsidR="007D1D2F" w:rsidRDefault="007D1D2F" w:rsidP="004D787D">
            <w:r>
              <w:t xml:space="preserve">  minimumImageHeight                          1280</w:t>
            </w:r>
          </w:p>
          <w:p w14:paraId="65D8F6A4" w14:textId="34961652" w:rsidR="007D1D2F" w:rsidRDefault="007D1D2F" w:rsidP="004D787D">
            <w:r>
              <w:t>video encoding</w:t>
            </w:r>
          </w:p>
          <w:p w14:paraId="4F7AD3BC" w14:textId="318FEC84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24</w:t>
            </w:r>
          </w:p>
          <w:p w14:paraId="3619AB30" w14:textId="4CC2EEA1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35</w:t>
            </w:r>
          </w:p>
          <w:p w14:paraId="11C92CC1" w14:textId="3DFF0DA4" w:rsidR="007D1D2F" w:rsidRDefault="007D1D2F" w:rsidP="004D787D">
            <w:r>
              <w:t xml:space="preserve">  </w:t>
            </w:r>
          </w:p>
          <w:p w14:paraId="6DC69332" w14:textId="302C0387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7609D002" w14:textId="314D3B98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717DDDD3" w14:textId="74709B5E" w:rsidR="007D1D2F" w:rsidRDefault="007D1D2F" w:rsidP="004D787D"/>
          <w:p w14:paraId="04B3E6A9" w14:textId="51C87D83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04A49061" w14:textId="584105D2" w:rsidR="007D1D2F" w:rsidRDefault="007D1D2F" w:rsidP="004D787D">
            <w:r>
              <w:t xml:space="preserve">  maxCandidateCount                           4</w:t>
            </w:r>
          </w:p>
          <w:p w14:paraId="38438872" w14:textId="45D68205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11D64187" w14:textId="182ED6F8" w:rsidR="007D1D2F" w:rsidRDefault="007D1D2F" w:rsidP="004D787D">
            <w:r>
              <w:t>smoothing</w:t>
            </w:r>
          </w:p>
          <w:p w14:paraId="639C8FCA" w14:textId="57F9A89B" w:rsidR="007D1D2F" w:rsidRDefault="007D1D2F" w:rsidP="004D787D">
            <w:r>
              <w:t xml:space="preserve">  neighborCountSmoothing                      64</w:t>
            </w:r>
          </w:p>
          <w:p w14:paraId="0845179F" w14:textId="1FC62B36" w:rsidR="007D1D2F" w:rsidRDefault="007D1D2F" w:rsidP="004D787D">
            <w:r>
              <w:t xml:space="preserve">  radius2Smoothing                            64</w:t>
            </w:r>
          </w:p>
          <w:p w14:paraId="5DA7DD11" w14:textId="1074757C" w:rsidR="007D1D2F" w:rsidRDefault="007D1D2F" w:rsidP="004D787D">
            <w:r>
              <w:t xml:space="preserve">  radius2BoundaryDetection                    64</w:t>
            </w:r>
          </w:p>
          <w:p w14:paraId="0BD8B8C2" w14:textId="5ECBD8BB" w:rsidR="007D1D2F" w:rsidRDefault="007D1D2F" w:rsidP="004D787D">
            <w:r>
              <w:t xml:space="preserve">  thresholdSmoothing                          64</w:t>
            </w:r>
          </w:p>
        </w:tc>
      </w:tr>
      <w:tr w:rsidR="007D1D2F" w14:paraId="0F6E4BBE" w14:textId="77777777" w:rsidTr="004D787D">
        <w:tc>
          <w:tcPr>
            <w:tcW w:w="961" w:type="dxa"/>
          </w:tcPr>
          <w:p w14:paraId="43E9B0CD" w14:textId="77777777" w:rsidR="007D1D2F" w:rsidRDefault="007D1D2F" w:rsidP="004D787D">
            <w:r>
              <w:lastRenderedPageBreak/>
              <w:t>R03</w:t>
            </w:r>
          </w:p>
        </w:tc>
        <w:tc>
          <w:tcPr>
            <w:tcW w:w="8532" w:type="dxa"/>
          </w:tcPr>
          <w:p w14:paraId="77308109" w14:textId="4D467119" w:rsidR="007D1D2F" w:rsidRDefault="007D1D2F" w:rsidP="004D787D">
            <w:r>
              <w:t>mode                        0</w:t>
            </w:r>
          </w:p>
          <w:p w14:paraId="1AD32AEF" w14:textId="226DACE4" w:rsidR="007D1D2F" w:rsidRDefault="007D1D2F" w:rsidP="004D787D">
            <w:r>
              <w:t>uncompressedDataPath        ../uncompressed/soldier/soldier_vox10_%04d.ply</w:t>
            </w:r>
          </w:p>
          <w:p w14:paraId="3222E59F" w14:textId="648E7461" w:rsidR="007D1D2F" w:rsidRDefault="007D1D2F" w:rsidP="004D787D">
            <w:r>
              <w:t>compressedStreamPath        ../enc/P07S23C04R04/P07S23C04R04.bin</w:t>
            </w:r>
          </w:p>
          <w:p w14:paraId="7FCFD395" w14:textId="48138701" w:rsidR="007D1D2F" w:rsidRDefault="007D1D2F" w:rsidP="004D787D">
            <w:r>
              <w:t xml:space="preserve">reconstructedDataPath       </w:t>
            </w:r>
          </w:p>
          <w:p w14:paraId="62F4FEA0" w14:textId="302EFC11" w:rsidR="007D1D2F" w:rsidRDefault="007D1D2F" w:rsidP="004D787D">
            <w:r>
              <w:t>frameCount                  300</w:t>
            </w:r>
          </w:p>
          <w:p w14:paraId="6BD937EF" w14:textId="1588F5B0" w:rsidR="007D1D2F" w:rsidRDefault="007D1D2F" w:rsidP="004D787D">
            <w:r>
              <w:t>startFrameNumber            536</w:t>
            </w:r>
          </w:p>
          <w:p w14:paraId="0743B6AD" w14:textId="42462ECA" w:rsidR="007D1D2F" w:rsidRDefault="007D1D2F" w:rsidP="004D787D">
            <w:r>
              <w:t>groupOfFramesSize           32</w:t>
            </w:r>
          </w:p>
          <w:p w14:paraId="4BC3BF39" w14:textId="197DCAA9" w:rsidR="007D1D2F" w:rsidRDefault="007D1D2F" w:rsidP="004D787D">
            <w:r>
              <w:t>colorTransform              1</w:t>
            </w:r>
          </w:p>
          <w:p w14:paraId="2F8BC646" w14:textId="09D46F9E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204239BB" w14:textId="35CAB90C" w:rsidR="007D1D2F" w:rsidRDefault="007D1D2F" w:rsidP="004D787D">
            <w:r>
              <w:t xml:space="preserve">videoDecoderPath            </w:t>
            </w:r>
          </w:p>
          <w:p w14:paraId="27AD8DA8" w14:textId="3D29C120" w:rsidR="007D1D2F" w:rsidRDefault="007D1D2F" w:rsidP="004D787D">
            <w:r>
              <w:t>segmentation</w:t>
            </w:r>
          </w:p>
          <w:p w14:paraId="48202DE3" w14:textId="05E2B235" w:rsidR="007D1D2F" w:rsidRDefault="007D1D2F" w:rsidP="004D787D">
            <w:r>
              <w:t xml:space="preserve">  nnNormalEstimation                          16</w:t>
            </w:r>
          </w:p>
          <w:p w14:paraId="158D3EBA" w14:textId="64DB5CF7" w:rsidR="007D1D2F" w:rsidRDefault="007D1D2F" w:rsidP="004D787D">
            <w:r>
              <w:t xml:space="preserve">  maxNNCountRefineSegmentation                256</w:t>
            </w:r>
          </w:p>
          <w:p w14:paraId="66AC1034" w14:textId="4E8A5508" w:rsidR="007D1D2F" w:rsidRDefault="007D1D2F" w:rsidP="004D787D">
            <w:r>
              <w:t xml:space="preserve">  iterationCountRefineSegmentation            100</w:t>
            </w:r>
          </w:p>
          <w:p w14:paraId="71F6824A" w14:textId="26FBB124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18F14433" w14:textId="3EBC63C7" w:rsidR="007D1D2F" w:rsidRDefault="007D1D2F" w:rsidP="004D787D">
            <w:r>
              <w:t xml:space="preserve">  minPointCountPerCCPatchSegmentation         16</w:t>
            </w:r>
          </w:p>
          <w:p w14:paraId="7AD220FB" w14:textId="5C4CAA79" w:rsidR="007D1D2F" w:rsidRDefault="007D1D2F" w:rsidP="004D787D">
            <w:r>
              <w:t xml:space="preserve">  maxNNCountPatchSegmentation                 16</w:t>
            </w:r>
          </w:p>
          <w:p w14:paraId="6A482FD2" w14:textId="0434D45A" w:rsidR="007D1D2F" w:rsidRDefault="007D1D2F" w:rsidP="004D787D">
            <w:r>
              <w:t xml:space="preserve">  surfaceThikness                             4</w:t>
            </w:r>
          </w:p>
          <w:p w14:paraId="6E5F8831" w14:textId="79C345DA" w:rsidR="007D1D2F" w:rsidRDefault="007D1D2F" w:rsidP="004D787D">
            <w:r>
              <w:t xml:space="preserve">  maxAllowedDist2MissedPointsDetection        9</w:t>
            </w:r>
          </w:p>
          <w:p w14:paraId="61F8B822" w14:textId="535BAF22" w:rsidR="007D1D2F" w:rsidRDefault="007D1D2F" w:rsidP="004D787D">
            <w:r>
              <w:t xml:space="preserve">  maxAllowedDist2MissedPointsSelection        1</w:t>
            </w:r>
          </w:p>
          <w:p w14:paraId="1DBCE5C4" w14:textId="7F5A9DC3" w:rsidR="007D1D2F" w:rsidRDefault="007D1D2F" w:rsidP="004D787D">
            <w:r>
              <w:t xml:space="preserve">  lambdaRefineSegmentation                    3</w:t>
            </w:r>
          </w:p>
          <w:p w14:paraId="72C75BE1" w14:textId="5263500E" w:rsidR="007D1D2F" w:rsidRDefault="007D1D2F" w:rsidP="004D787D">
            <w:r>
              <w:lastRenderedPageBreak/>
              <w:t>packing</w:t>
            </w:r>
          </w:p>
          <w:p w14:paraId="651CB21C" w14:textId="4702F9A2" w:rsidR="007D1D2F" w:rsidRDefault="007D1D2F" w:rsidP="004D787D">
            <w:r>
              <w:t xml:space="preserve">  minimumImageWidth                           1280</w:t>
            </w:r>
          </w:p>
          <w:p w14:paraId="18E9C141" w14:textId="582F9FCE" w:rsidR="007D1D2F" w:rsidRDefault="007D1D2F" w:rsidP="004D787D">
            <w:r>
              <w:t xml:space="preserve">  minimumImageHeight                          1280</w:t>
            </w:r>
          </w:p>
          <w:p w14:paraId="5AA78F5D" w14:textId="36128784" w:rsidR="007D1D2F" w:rsidRDefault="007D1D2F" w:rsidP="004D787D">
            <w:r>
              <w:t>video encoding</w:t>
            </w:r>
          </w:p>
          <w:p w14:paraId="6933B7D4" w14:textId="0D41E542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20</w:t>
            </w:r>
          </w:p>
          <w:p w14:paraId="00202014" w14:textId="38A5D2D0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30</w:t>
            </w:r>
          </w:p>
          <w:p w14:paraId="6B7B4D7E" w14:textId="7CBB146E" w:rsidR="007D1D2F" w:rsidRDefault="007D1D2F" w:rsidP="004D787D">
            <w:r>
              <w:t xml:space="preserve">  </w:t>
            </w:r>
          </w:p>
          <w:p w14:paraId="7458DDBF" w14:textId="69051BE8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103FE419" w14:textId="7FEDC30F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7E1E425C" w14:textId="1F05680D" w:rsidR="007D1D2F" w:rsidRDefault="007D1D2F" w:rsidP="004D787D"/>
          <w:p w14:paraId="69E4B4DC" w14:textId="21C86E20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05FB5C6E" w14:textId="4BE59B30" w:rsidR="007D1D2F" w:rsidRDefault="007D1D2F" w:rsidP="004D787D">
            <w:r>
              <w:t xml:space="preserve">  maxCandidateCount                           4</w:t>
            </w:r>
          </w:p>
          <w:p w14:paraId="171588C8" w14:textId="1B10D5AA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302D2990" w14:textId="2C15D7B0" w:rsidR="007D1D2F" w:rsidRDefault="007D1D2F" w:rsidP="004D787D">
            <w:r>
              <w:t>smoothing</w:t>
            </w:r>
          </w:p>
          <w:p w14:paraId="4FA04909" w14:textId="5D005048" w:rsidR="007D1D2F" w:rsidRDefault="007D1D2F" w:rsidP="004D787D">
            <w:r>
              <w:t xml:space="preserve">  neighborCountSmoothing                      64</w:t>
            </w:r>
          </w:p>
          <w:p w14:paraId="531EC24C" w14:textId="7014AFB9" w:rsidR="007D1D2F" w:rsidRDefault="007D1D2F" w:rsidP="004D787D">
            <w:r>
              <w:t xml:space="preserve">  radius2Smoothing                            64</w:t>
            </w:r>
          </w:p>
          <w:p w14:paraId="5E10CA41" w14:textId="64A636AE" w:rsidR="007D1D2F" w:rsidRDefault="007D1D2F" w:rsidP="004D787D">
            <w:r>
              <w:t xml:space="preserve">  radius2BoundaryDetection                    64</w:t>
            </w:r>
          </w:p>
          <w:p w14:paraId="452C07FD" w14:textId="578C8F65" w:rsidR="007D1D2F" w:rsidRDefault="007D1D2F" w:rsidP="004D787D">
            <w:r>
              <w:t xml:space="preserve">  thresholdSmoothing                          64</w:t>
            </w:r>
          </w:p>
          <w:p w14:paraId="453B4FB9" w14:textId="77777777" w:rsidR="007D1D2F" w:rsidRDefault="007D1D2F" w:rsidP="004D787D"/>
        </w:tc>
      </w:tr>
      <w:tr w:rsidR="007D1D2F" w14:paraId="052BBE2C" w14:textId="77777777" w:rsidTr="004D787D">
        <w:tc>
          <w:tcPr>
            <w:tcW w:w="961" w:type="dxa"/>
          </w:tcPr>
          <w:p w14:paraId="155C8235" w14:textId="77777777" w:rsidR="007D1D2F" w:rsidRDefault="007D1D2F" w:rsidP="004D787D">
            <w:r>
              <w:lastRenderedPageBreak/>
              <w:t>R04</w:t>
            </w:r>
          </w:p>
        </w:tc>
        <w:tc>
          <w:tcPr>
            <w:tcW w:w="8532" w:type="dxa"/>
          </w:tcPr>
          <w:p w14:paraId="18FBD7FD" w14:textId="4665FBE5" w:rsidR="007D1D2F" w:rsidRDefault="007D1D2F" w:rsidP="004D787D">
            <w:r>
              <w:t>mode                        0</w:t>
            </w:r>
          </w:p>
          <w:p w14:paraId="1099C93F" w14:textId="517D50BD" w:rsidR="007D1D2F" w:rsidRDefault="007D1D2F" w:rsidP="004D787D">
            <w:r>
              <w:t>uncompressedDataPath        ../uncompressed/soldier/soldier_vox10_%04d.ply</w:t>
            </w:r>
          </w:p>
          <w:p w14:paraId="76CA4289" w14:textId="4F8F469D" w:rsidR="007D1D2F" w:rsidRDefault="007D1D2F" w:rsidP="004D787D">
            <w:r>
              <w:t>compressedStreamPath        ../enc/P07S23C04R04/P07S23C04R04.bin</w:t>
            </w:r>
          </w:p>
          <w:p w14:paraId="48677B01" w14:textId="4694DAB6" w:rsidR="007D1D2F" w:rsidRDefault="007D1D2F" w:rsidP="004D787D">
            <w:r>
              <w:t xml:space="preserve">reconstructedDataPath       </w:t>
            </w:r>
          </w:p>
          <w:p w14:paraId="44E6AB4E" w14:textId="5797649D" w:rsidR="007D1D2F" w:rsidRDefault="007D1D2F" w:rsidP="004D787D">
            <w:r>
              <w:t>frameCount                  300</w:t>
            </w:r>
          </w:p>
          <w:p w14:paraId="6046B649" w14:textId="65FBB579" w:rsidR="007D1D2F" w:rsidRDefault="007D1D2F" w:rsidP="004D787D">
            <w:r>
              <w:t>startFrameNumber            536</w:t>
            </w:r>
          </w:p>
          <w:p w14:paraId="13CBFE64" w14:textId="046DC604" w:rsidR="007D1D2F" w:rsidRDefault="007D1D2F" w:rsidP="004D787D">
            <w:r>
              <w:t>groupOfFramesSize           32</w:t>
            </w:r>
          </w:p>
          <w:p w14:paraId="13EAFD13" w14:textId="02523FE1" w:rsidR="007D1D2F" w:rsidRDefault="007D1D2F" w:rsidP="004D787D">
            <w:r>
              <w:t>colorTransform              1</w:t>
            </w:r>
          </w:p>
          <w:p w14:paraId="38FB84F7" w14:textId="28694599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2428C103" w14:textId="699FD486" w:rsidR="007D1D2F" w:rsidRDefault="007D1D2F" w:rsidP="004D787D">
            <w:r>
              <w:t xml:space="preserve">videoDecoderPath            </w:t>
            </w:r>
          </w:p>
          <w:p w14:paraId="4A815C4B" w14:textId="33A916A3" w:rsidR="007D1D2F" w:rsidRDefault="007D1D2F" w:rsidP="004D787D">
            <w:r>
              <w:t>segmentation</w:t>
            </w:r>
          </w:p>
          <w:p w14:paraId="5FBE78AB" w14:textId="78D62BA6" w:rsidR="007D1D2F" w:rsidRDefault="007D1D2F" w:rsidP="004D787D">
            <w:r>
              <w:t xml:space="preserve">  nnNormalEstimation                          16</w:t>
            </w:r>
          </w:p>
          <w:p w14:paraId="292826A4" w14:textId="4B558799" w:rsidR="007D1D2F" w:rsidRDefault="007D1D2F" w:rsidP="004D787D">
            <w:r>
              <w:t xml:space="preserve">  maxNNCountRefineSegmentation                256</w:t>
            </w:r>
          </w:p>
          <w:p w14:paraId="045F3859" w14:textId="2B3FE202" w:rsidR="007D1D2F" w:rsidRDefault="007D1D2F" w:rsidP="004D787D">
            <w:r>
              <w:t xml:space="preserve">  iterationCountRefineSegmentation            100</w:t>
            </w:r>
          </w:p>
          <w:p w14:paraId="54016ED8" w14:textId="3ACCC8F6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56063D5E" w14:textId="1D1488EE" w:rsidR="007D1D2F" w:rsidRDefault="007D1D2F" w:rsidP="004D787D">
            <w:r>
              <w:t xml:space="preserve">  minPointCountPerCCPatchSegmentation         16</w:t>
            </w:r>
          </w:p>
          <w:p w14:paraId="486D2460" w14:textId="37D5E1E3" w:rsidR="007D1D2F" w:rsidRDefault="007D1D2F" w:rsidP="004D787D">
            <w:r>
              <w:t xml:space="preserve">  maxNNCountPatchSegmentation                 16</w:t>
            </w:r>
          </w:p>
          <w:p w14:paraId="1E195FED" w14:textId="2347899F" w:rsidR="007D1D2F" w:rsidRDefault="007D1D2F" w:rsidP="004D787D">
            <w:r>
              <w:t xml:space="preserve">  surfaceThikness                             4</w:t>
            </w:r>
          </w:p>
          <w:p w14:paraId="4E81D3E6" w14:textId="0A776F88" w:rsidR="007D1D2F" w:rsidRDefault="007D1D2F" w:rsidP="004D787D">
            <w:r>
              <w:t xml:space="preserve">  maxAllowedDist2MissedPointsDetection        9</w:t>
            </w:r>
          </w:p>
          <w:p w14:paraId="65AAFF5C" w14:textId="22FE74EC" w:rsidR="007D1D2F" w:rsidRDefault="007D1D2F" w:rsidP="004D787D">
            <w:r>
              <w:t xml:space="preserve">  maxAllowedDist2MissedPointsSelection        1</w:t>
            </w:r>
          </w:p>
          <w:p w14:paraId="6C136055" w14:textId="16D84446" w:rsidR="007D1D2F" w:rsidRDefault="007D1D2F" w:rsidP="004D787D">
            <w:r>
              <w:t xml:space="preserve">  lambdaRefineSegmentation                    3</w:t>
            </w:r>
          </w:p>
          <w:p w14:paraId="3E639D02" w14:textId="01BFF04C" w:rsidR="007D1D2F" w:rsidRDefault="007D1D2F" w:rsidP="004D787D">
            <w:r>
              <w:t>packing</w:t>
            </w:r>
          </w:p>
          <w:p w14:paraId="0E8B2095" w14:textId="3B72564C" w:rsidR="007D1D2F" w:rsidRDefault="007D1D2F" w:rsidP="004D787D">
            <w:r>
              <w:t xml:space="preserve">  minimumImageWidth                           1280</w:t>
            </w:r>
          </w:p>
          <w:p w14:paraId="0A6DB937" w14:textId="2C656E6A" w:rsidR="007D1D2F" w:rsidRDefault="007D1D2F" w:rsidP="004D787D">
            <w:r>
              <w:t xml:space="preserve">  minimumImageHeight                          1280</w:t>
            </w:r>
          </w:p>
          <w:p w14:paraId="2E673897" w14:textId="4A49A9F4" w:rsidR="007D1D2F" w:rsidRDefault="007D1D2F" w:rsidP="004D787D">
            <w:r>
              <w:t>video encoding</w:t>
            </w:r>
          </w:p>
          <w:p w14:paraId="48F2C8E1" w14:textId="36AD5A43" w:rsidR="007D1D2F" w:rsidRDefault="007D1D2F" w:rsidP="004D787D">
            <w:r>
              <w:lastRenderedPageBreak/>
              <w:t xml:space="preserve">  </w:t>
            </w:r>
            <w:r w:rsidR="00300E1F">
              <w:t>geometryQP</w:t>
            </w:r>
            <w:r>
              <w:t xml:space="preserve">                                  20</w:t>
            </w:r>
          </w:p>
          <w:p w14:paraId="25113948" w14:textId="16C377B7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25</w:t>
            </w:r>
          </w:p>
          <w:p w14:paraId="20CF34F5" w14:textId="300BC795" w:rsidR="007D1D2F" w:rsidRDefault="007D1D2F" w:rsidP="004D787D">
            <w:r>
              <w:t xml:space="preserve">  </w:t>
            </w:r>
          </w:p>
          <w:p w14:paraId="482F5E84" w14:textId="6E83503F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5C49BAAE" w14:textId="286470CD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138B7F0E" w14:textId="2D757ACA" w:rsidR="007D1D2F" w:rsidRDefault="007D1D2F" w:rsidP="004D787D"/>
          <w:p w14:paraId="6995E764" w14:textId="6F1E4D2A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36DAE715" w14:textId="742B7D0A" w:rsidR="007D1D2F" w:rsidRDefault="007D1D2F" w:rsidP="004D787D">
            <w:r>
              <w:t xml:space="preserve">  maxCandidateCount                           4</w:t>
            </w:r>
          </w:p>
          <w:p w14:paraId="06DFDEDC" w14:textId="5EEBF45B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5575434F" w14:textId="2688FBCE" w:rsidR="007D1D2F" w:rsidRDefault="007D1D2F" w:rsidP="004D787D">
            <w:r>
              <w:t>smoothing</w:t>
            </w:r>
          </w:p>
          <w:p w14:paraId="0EA4200B" w14:textId="7030D16B" w:rsidR="007D1D2F" w:rsidRDefault="007D1D2F" w:rsidP="004D787D">
            <w:r>
              <w:t xml:space="preserve">  neighborCountSmoothing                      64</w:t>
            </w:r>
          </w:p>
          <w:p w14:paraId="496E0084" w14:textId="1BDEEFEF" w:rsidR="007D1D2F" w:rsidRDefault="007D1D2F" w:rsidP="004D787D">
            <w:r>
              <w:t xml:space="preserve">  radius2Smoothing                            64</w:t>
            </w:r>
          </w:p>
          <w:p w14:paraId="1C169C7A" w14:textId="52A75341" w:rsidR="007D1D2F" w:rsidRDefault="007D1D2F" w:rsidP="004D787D">
            <w:r>
              <w:t xml:space="preserve">  radius2BoundaryDetection                    64</w:t>
            </w:r>
          </w:p>
          <w:p w14:paraId="2A7DA39A" w14:textId="7831BDA0" w:rsidR="007D1D2F" w:rsidRDefault="007D1D2F" w:rsidP="004D787D">
            <w:r>
              <w:t xml:space="preserve">  thresholdSmoothing                          64</w:t>
            </w:r>
          </w:p>
          <w:p w14:paraId="30FA1606" w14:textId="77777777" w:rsidR="007D1D2F" w:rsidRDefault="007D1D2F" w:rsidP="004D787D"/>
        </w:tc>
      </w:tr>
      <w:tr w:rsidR="007D1D2F" w14:paraId="57470EF3" w14:textId="77777777" w:rsidTr="004D787D">
        <w:tc>
          <w:tcPr>
            <w:tcW w:w="961" w:type="dxa"/>
          </w:tcPr>
          <w:p w14:paraId="7A2B573A" w14:textId="77777777" w:rsidR="007D1D2F" w:rsidRDefault="007D1D2F" w:rsidP="004D787D">
            <w:r>
              <w:lastRenderedPageBreak/>
              <w:t>R05</w:t>
            </w:r>
          </w:p>
        </w:tc>
        <w:tc>
          <w:tcPr>
            <w:tcW w:w="8532" w:type="dxa"/>
          </w:tcPr>
          <w:p w14:paraId="6BBE4394" w14:textId="27449B3D" w:rsidR="007D1D2F" w:rsidRDefault="007D1D2F" w:rsidP="004D787D">
            <w:r>
              <w:t>mode                        0</w:t>
            </w:r>
          </w:p>
          <w:p w14:paraId="7D337A2D" w14:textId="0E042D3C" w:rsidR="007D1D2F" w:rsidRDefault="007D1D2F" w:rsidP="004D787D">
            <w:r>
              <w:t>uncompressedDataPath        ../uncompressed/soldier/soldier_vox10_%04d.ply</w:t>
            </w:r>
          </w:p>
          <w:p w14:paraId="3AE30277" w14:textId="51480181" w:rsidR="007D1D2F" w:rsidRDefault="007D1D2F" w:rsidP="004D787D">
            <w:r>
              <w:t>compressedStreamPath        ../enc/P07S23C04R05/P07S23C04R05.bin</w:t>
            </w:r>
          </w:p>
          <w:p w14:paraId="31E25B49" w14:textId="526EA03B" w:rsidR="007D1D2F" w:rsidRDefault="007D1D2F" w:rsidP="004D787D">
            <w:r>
              <w:t xml:space="preserve">reconstructedDataPath       </w:t>
            </w:r>
          </w:p>
          <w:p w14:paraId="53D4C102" w14:textId="7905E6A0" w:rsidR="007D1D2F" w:rsidRDefault="007D1D2F" w:rsidP="004D787D">
            <w:r>
              <w:t>frameCount                  300</w:t>
            </w:r>
          </w:p>
          <w:p w14:paraId="23FD3A20" w14:textId="726D773E" w:rsidR="007D1D2F" w:rsidRDefault="007D1D2F" w:rsidP="004D787D">
            <w:r>
              <w:t>startFrameNumber            536</w:t>
            </w:r>
          </w:p>
          <w:p w14:paraId="44ABB3A5" w14:textId="6C846DBF" w:rsidR="007D1D2F" w:rsidRDefault="007D1D2F" w:rsidP="004D787D">
            <w:r>
              <w:t>groupOfFramesSize           32</w:t>
            </w:r>
          </w:p>
          <w:p w14:paraId="0A178880" w14:textId="2F732BB4" w:rsidR="007D1D2F" w:rsidRDefault="007D1D2F" w:rsidP="004D787D">
            <w:r>
              <w:t>colorTransform              1</w:t>
            </w:r>
          </w:p>
          <w:p w14:paraId="43DC5BE2" w14:textId="706060D8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77BDCE95" w14:textId="3C70311C" w:rsidR="007D1D2F" w:rsidRDefault="007D1D2F" w:rsidP="004D787D">
            <w:r>
              <w:t xml:space="preserve">videoDecoderPath            </w:t>
            </w:r>
          </w:p>
          <w:p w14:paraId="47AB1008" w14:textId="3718D5B7" w:rsidR="007D1D2F" w:rsidRDefault="007D1D2F" w:rsidP="004D787D">
            <w:r>
              <w:t>segmentation</w:t>
            </w:r>
          </w:p>
          <w:p w14:paraId="0892DDF3" w14:textId="4ECB9F74" w:rsidR="007D1D2F" w:rsidRDefault="007D1D2F" w:rsidP="004D787D">
            <w:r>
              <w:t xml:space="preserve">  nnNormalEstimation                          16</w:t>
            </w:r>
          </w:p>
          <w:p w14:paraId="05595AFE" w14:textId="74B0F40A" w:rsidR="007D1D2F" w:rsidRDefault="007D1D2F" w:rsidP="004D787D">
            <w:r>
              <w:t xml:space="preserve">  maxNNCountRefineSegmentation                256</w:t>
            </w:r>
          </w:p>
          <w:p w14:paraId="50048017" w14:textId="438F07BD" w:rsidR="007D1D2F" w:rsidRDefault="007D1D2F" w:rsidP="004D787D">
            <w:r>
              <w:t xml:space="preserve">  iterationCountRefineSegmentation            100</w:t>
            </w:r>
          </w:p>
          <w:p w14:paraId="57B2C693" w14:textId="285DAC13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0078D58A" w14:textId="703190E5" w:rsidR="007D1D2F" w:rsidRDefault="007D1D2F" w:rsidP="004D787D">
            <w:r>
              <w:t xml:space="preserve">  minPointCountPerCCPatchSegmentation         16</w:t>
            </w:r>
          </w:p>
          <w:p w14:paraId="36A4C455" w14:textId="3890A2BE" w:rsidR="007D1D2F" w:rsidRDefault="007D1D2F" w:rsidP="004D787D">
            <w:r>
              <w:t xml:space="preserve">  maxNNCountPatchSegmentation                 16</w:t>
            </w:r>
          </w:p>
          <w:p w14:paraId="6A0CC95E" w14:textId="1FC02F1D" w:rsidR="007D1D2F" w:rsidRDefault="007D1D2F" w:rsidP="004D787D">
            <w:r>
              <w:t xml:space="preserve">  surfaceThikness                             4</w:t>
            </w:r>
          </w:p>
          <w:p w14:paraId="07961450" w14:textId="2ADC2814" w:rsidR="007D1D2F" w:rsidRDefault="007D1D2F" w:rsidP="004D787D">
            <w:r>
              <w:t xml:space="preserve">  maxAllowedDist2MissedPointsDetection        9</w:t>
            </w:r>
          </w:p>
          <w:p w14:paraId="2395E987" w14:textId="5AFA581D" w:rsidR="007D1D2F" w:rsidRDefault="007D1D2F" w:rsidP="004D787D">
            <w:r>
              <w:t xml:space="preserve">  maxAllowedDist2MissedPointsSelection        1</w:t>
            </w:r>
          </w:p>
          <w:p w14:paraId="492C96D1" w14:textId="51132A00" w:rsidR="007D1D2F" w:rsidRDefault="007D1D2F" w:rsidP="004D787D">
            <w:r>
              <w:t xml:space="preserve">  lambdaRefineSegmentation                    3</w:t>
            </w:r>
          </w:p>
          <w:p w14:paraId="4EA2A14C" w14:textId="673F1731" w:rsidR="007D1D2F" w:rsidRDefault="007D1D2F" w:rsidP="004D787D">
            <w:r>
              <w:t>packing</w:t>
            </w:r>
          </w:p>
          <w:p w14:paraId="5012C47D" w14:textId="7A69A0CB" w:rsidR="007D1D2F" w:rsidRDefault="007D1D2F" w:rsidP="004D787D">
            <w:r>
              <w:t xml:space="preserve">  minimumImageWidth                           1280</w:t>
            </w:r>
          </w:p>
          <w:p w14:paraId="7B08CE1E" w14:textId="414A7E76" w:rsidR="007D1D2F" w:rsidRDefault="007D1D2F" w:rsidP="004D787D">
            <w:r>
              <w:t xml:space="preserve">  minimumImageHeight                          1280</w:t>
            </w:r>
          </w:p>
          <w:p w14:paraId="1BD84585" w14:textId="61E2524D" w:rsidR="007D1D2F" w:rsidRDefault="007D1D2F" w:rsidP="004D787D">
            <w:r>
              <w:t>video encoding</w:t>
            </w:r>
          </w:p>
          <w:p w14:paraId="52EFB317" w14:textId="660F884C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16</w:t>
            </w:r>
          </w:p>
          <w:p w14:paraId="50B666E6" w14:textId="64AC7AEF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20</w:t>
            </w:r>
          </w:p>
          <w:p w14:paraId="009674D4" w14:textId="4EF47047" w:rsidR="007D1D2F" w:rsidRDefault="007D1D2F" w:rsidP="004D787D">
            <w:r>
              <w:t xml:space="preserve">  </w:t>
            </w:r>
          </w:p>
          <w:p w14:paraId="270C9261" w14:textId="2C415709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285850E8" w14:textId="59E0A563" w:rsidR="007D1D2F" w:rsidRDefault="007D1D2F" w:rsidP="004D787D">
            <w:r>
              <w:lastRenderedPageBreak/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5F24A610" w14:textId="0EF4567A" w:rsidR="007D1D2F" w:rsidRDefault="007D1D2F" w:rsidP="004D787D"/>
          <w:p w14:paraId="1C03AAD7" w14:textId="6E16ABA1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53BDAF01" w14:textId="25ABE656" w:rsidR="007D1D2F" w:rsidRDefault="007D1D2F" w:rsidP="004D787D">
            <w:r>
              <w:t xml:space="preserve">  maxCandidateCount                           4</w:t>
            </w:r>
          </w:p>
          <w:p w14:paraId="2EEF9C58" w14:textId="396F9211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394DB3C9" w14:textId="5885C11B" w:rsidR="007D1D2F" w:rsidRDefault="007D1D2F" w:rsidP="004D787D">
            <w:r>
              <w:t>smoothing</w:t>
            </w:r>
          </w:p>
          <w:p w14:paraId="74F6FB5C" w14:textId="1E4E178E" w:rsidR="007D1D2F" w:rsidRDefault="007D1D2F" w:rsidP="004D787D">
            <w:r>
              <w:t xml:space="preserve">  neighborCountSmoothing                      64</w:t>
            </w:r>
          </w:p>
          <w:p w14:paraId="4215F45A" w14:textId="34EA67E5" w:rsidR="007D1D2F" w:rsidRDefault="007D1D2F" w:rsidP="004D787D">
            <w:r>
              <w:t xml:space="preserve">  radius2Smoothing                            64</w:t>
            </w:r>
          </w:p>
          <w:p w14:paraId="5F4C0B51" w14:textId="1FA096B5" w:rsidR="007D1D2F" w:rsidRDefault="007D1D2F" w:rsidP="004D787D">
            <w:r>
              <w:t xml:space="preserve">  radius2BoundaryDetection                    64</w:t>
            </w:r>
          </w:p>
          <w:p w14:paraId="035B0E7A" w14:textId="6EC26169" w:rsidR="007D1D2F" w:rsidRDefault="007D1D2F" w:rsidP="004D787D">
            <w:r>
              <w:t xml:space="preserve">  thresholdSmoothing                          64</w:t>
            </w:r>
          </w:p>
        </w:tc>
      </w:tr>
    </w:tbl>
    <w:p w14:paraId="5C1555B2" w14:textId="77777777" w:rsidR="007D1D2F" w:rsidRPr="00F56D49" w:rsidRDefault="007D1D2F" w:rsidP="007D1D2F"/>
    <w:p w14:paraId="39856A34" w14:textId="77777777" w:rsidR="007D1D2F" w:rsidRDefault="007D1D2F" w:rsidP="007D1D2F">
      <w:pPr>
        <w:pStyle w:val="Heading2"/>
        <w:numPr>
          <w:ilvl w:val="1"/>
          <w:numId w:val="1"/>
        </w:numPr>
      </w:pPr>
      <w:r>
        <w:t>Longdress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61"/>
        <w:gridCol w:w="8532"/>
      </w:tblGrid>
      <w:tr w:rsidR="007D1D2F" w14:paraId="00B3506C" w14:textId="77777777" w:rsidTr="004D787D">
        <w:tc>
          <w:tcPr>
            <w:tcW w:w="961" w:type="dxa"/>
          </w:tcPr>
          <w:p w14:paraId="4E480CE1" w14:textId="77777777" w:rsidR="007D1D2F" w:rsidRDefault="007D1D2F" w:rsidP="004D787D">
            <w:r>
              <w:t>Bitrate</w:t>
            </w:r>
          </w:p>
        </w:tc>
        <w:tc>
          <w:tcPr>
            <w:tcW w:w="8532" w:type="dxa"/>
          </w:tcPr>
          <w:p w14:paraId="3D22F239" w14:textId="77777777" w:rsidR="007D1D2F" w:rsidRDefault="007D1D2F" w:rsidP="004D787D">
            <w:r>
              <w:t>Parameters</w:t>
            </w:r>
          </w:p>
        </w:tc>
      </w:tr>
      <w:tr w:rsidR="007D1D2F" w14:paraId="78595E17" w14:textId="77777777" w:rsidTr="004D787D">
        <w:tc>
          <w:tcPr>
            <w:tcW w:w="961" w:type="dxa"/>
          </w:tcPr>
          <w:p w14:paraId="7A20FF4B" w14:textId="77777777" w:rsidR="007D1D2F" w:rsidRDefault="007D1D2F" w:rsidP="004D787D">
            <w:r>
              <w:t>R01</w:t>
            </w:r>
          </w:p>
        </w:tc>
        <w:tc>
          <w:tcPr>
            <w:tcW w:w="8532" w:type="dxa"/>
          </w:tcPr>
          <w:p w14:paraId="5EEEEC10" w14:textId="321FFA2C" w:rsidR="007D1D2F" w:rsidRDefault="007D1D2F" w:rsidP="004D787D">
            <w:r>
              <w:t>mode                        0</w:t>
            </w:r>
          </w:p>
          <w:p w14:paraId="0EE304F2" w14:textId="0FCD3BBC" w:rsidR="007D1D2F" w:rsidRDefault="007D1D2F" w:rsidP="004D787D">
            <w:r>
              <w:t>uncompressedDataPath        ../uncompressed/longdress/longdress_vox10_%i.ply</w:t>
            </w:r>
          </w:p>
          <w:p w14:paraId="3641774E" w14:textId="4F79554A" w:rsidR="007D1D2F" w:rsidRDefault="007D1D2F" w:rsidP="004D787D">
            <w:r>
              <w:t>compressedStreamPath        ../enc/P07S24C04R01/P07S24C04R01.bin</w:t>
            </w:r>
          </w:p>
          <w:p w14:paraId="088AB871" w14:textId="7CC9E859" w:rsidR="007D1D2F" w:rsidRDefault="007D1D2F" w:rsidP="004D787D">
            <w:r>
              <w:t xml:space="preserve">reconstructedDataPath       </w:t>
            </w:r>
          </w:p>
          <w:p w14:paraId="4CD27701" w14:textId="68E390D2" w:rsidR="007D1D2F" w:rsidRDefault="007D1D2F" w:rsidP="004D787D">
            <w:r>
              <w:t>frameCount                  300</w:t>
            </w:r>
          </w:p>
          <w:p w14:paraId="412C44CB" w14:textId="7D37B71B" w:rsidR="007D1D2F" w:rsidRDefault="007D1D2F" w:rsidP="004D787D">
            <w:r>
              <w:t>startFrameNumber            1051</w:t>
            </w:r>
          </w:p>
          <w:p w14:paraId="5A57FB02" w14:textId="5D787973" w:rsidR="007D1D2F" w:rsidRDefault="007D1D2F" w:rsidP="004D787D">
            <w:r>
              <w:t>groupOfFramesSize           32</w:t>
            </w:r>
          </w:p>
          <w:p w14:paraId="7C455EB4" w14:textId="71D80751" w:rsidR="007D1D2F" w:rsidRDefault="007D1D2F" w:rsidP="004D787D">
            <w:r>
              <w:t>colorTransform              1</w:t>
            </w:r>
          </w:p>
          <w:p w14:paraId="0C4F1D93" w14:textId="079DA6C4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522E3F62" w14:textId="461355E4" w:rsidR="007D1D2F" w:rsidRDefault="007D1D2F" w:rsidP="004D787D">
            <w:r>
              <w:t xml:space="preserve">videoDecoderPath            </w:t>
            </w:r>
          </w:p>
          <w:p w14:paraId="5342682B" w14:textId="6ED2D781" w:rsidR="007D1D2F" w:rsidRDefault="007D1D2F" w:rsidP="004D787D">
            <w:r>
              <w:t>segmentation</w:t>
            </w:r>
          </w:p>
          <w:p w14:paraId="35A32418" w14:textId="29A25B3D" w:rsidR="007D1D2F" w:rsidRDefault="007D1D2F" w:rsidP="004D787D">
            <w:r>
              <w:t xml:space="preserve">  nnNormalEstimation                          16</w:t>
            </w:r>
          </w:p>
          <w:p w14:paraId="4EAC8AD4" w14:textId="5492F1E0" w:rsidR="007D1D2F" w:rsidRDefault="007D1D2F" w:rsidP="004D787D">
            <w:r>
              <w:t xml:space="preserve">  maxNNCountRefineSegmentation                256</w:t>
            </w:r>
          </w:p>
          <w:p w14:paraId="4C56C640" w14:textId="2455F97D" w:rsidR="007D1D2F" w:rsidRDefault="007D1D2F" w:rsidP="004D787D">
            <w:r>
              <w:t xml:space="preserve">  iterationCountRefineSegmentation            100</w:t>
            </w:r>
          </w:p>
          <w:p w14:paraId="380059EB" w14:textId="1FDC47BA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00866FF4" w14:textId="6C4B1332" w:rsidR="007D1D2F" w:rsidRDefault="007D1D2F" w:rsidP="004D787D">
            <w:r>
              <w:t xml:space="preserve">  minPointCountPerCCPatchSegmentation         16</w:t>
            </w:r>
          </w:p>
          <w:p w14:paraId="4081A67A" w14:textId="172C6020" w:rsidR="007D1D2F" w:rsidRDefault="007D1D2F" w:rsidP="004D787D">
            <w:r>
              <w:t xml:space="preserve">  maxNNCountPatchSegmentation                 16</w:t>
            </w:r>
          </w:p>
          <w:p w14:paraId="48DC710F" w14:textId="1C7061F3" w:rsidR="007D1D2F" w:rsidRDefault="007D1D2F" w:rsidP="004D787D">
            <w:r>
              <w:t xml:space="preserve">  surfaceThikness                             4</w:t>
            </w:r>
          </w:p>
          <w:p w14:paraId="4BEA307A" w14:textId="1E6A7535" w:rsidR="007D1D2F" w:rsidRDefault="007D1D2F" w:rsidP="004D787D">
            <w:r>
              <w:t xml:space="preserve">  maxAllowedDist2MissedPointsDetection        9</w:t>
            </w:r>
          </w:p>
          <w:p w14:paraId="7252A4F7" w14:textId="751F2221" w:rsidR="007D1D2F" w:rsidRDefault="007D1D2F" w:rsidP="004D787D">
            <w:r>
              <w:t xml:space="preserve">  maxAllowedDist2MissedPointsSelection        1</w:t>
            </w:r>
          </w:p>
          <w:p w14:paraId="678F801A" w14:textId="466D4ED0" w:rsidR="007D1D2F" w:rsidRDefault="007D1D2F" w:rsidP="004D787D">
            <w:r>
              <w:t xml:space="preserve">  lambdaRefineSegmentation                    3</w:t>
            </w:r>
          </w:p>
          <w:p w14:paraId="073266B3" w14:textId="6A756118" w:rsidR="007D1D2F" w:rsidRDefault="007D1D2F" w:rsidP="004D787D">
            <w:r>
              <w:t>packing</w:t>
            </w:r>
          </w:p>
          <w:p w14:paraId="339AA12B" w14:textId="341AC643" w:rsidR="007D1D2F" w:rsidRDefault="007D1D2F" w:rsidP="004D787D">
            <w:r>
              <w:t xml:space="preserve">  minimumImageWidth                           1280</w:t>
            </w:r>
          </w:p>
          <w:p w14:paraId="4E25B4AE" w14:textId="0234CB70" w:rsidR="007D1D2F" w:rsidRDefault="007D1D2F" w:rsidP="004D787D">
            <w:r>
              <w:t xml:space="preserve">  minimumImageHeight                          1280</w:t>
            </w:r>
          </w:p>
          <w:p w14:paraId="17914AAF" w14:textId="3E6D4C06" w:rsidR="007D1D2F" w:rsidRDefault="007D1D2F" w:rsidP="004D787D">
            <w:r>
              <w:t>video encoding</w:t>
            </w:r>
          </w:p>
          <w:p w14:paraId="3BEADC63" w14:textId="20A1DB46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27</w:t>
            </w:r>
          </w:p>
          <w:p w14:paraId="3C15A060" w14:textId="1DB8C9FB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43</w:t>
            </w:r>
          </w:p>
          <w:p w14:paraId="24B6579F" w14:textId="128422C5" w:rsidR="007D1D2F" w:rsidRDefault="007D1D2F" w:rsidP="004D787D">
            <w:r>
              <w:t xml:space="preserve">  </w:t>
            </w:r>
          </w:p>
          <w:p w14:paraId="024C32F3" w14:textId="6D7C9A90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404B52FE" w14:textId="18861811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24BBB564" w14:textId="4EA6378C" w:rsidR="007D1D2F" w:rsidRDefault="007D1D2F" w:rsidP="004D787D"/>
          <w:p w14:paraId="502A8303" w14:textId="21048A18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09F0E116" w14:textId="78AD180C" w:rsidR="007D1D2F" w:rsidRDefault="007D1D2F" w:rsidP="004D787D">
            <w:r>
              <w:t xml:space="preserve">  maxCandidateCount                           4</w:t>
            </w:r>
          </w:p>
          <w:p w14:paraId="78F7B80B" w14:textId="1CB0CCAD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525C80E5" w14:textId="12F4AAE0" w:rsidR="007D1D2F" w:rsidRDefault="007D1D2F" w:rsidP="004D787D">
            <w:r>
              <w:t>smoothing</w:t>
            </w:r>
          </w:p>
          <w:p w14:paraId="41C9B79E" w14:textId="4F4C0C05" w:rsidR="007D1D2F" w:rsidRDefault="007D1D2F" w:rsidP="004D787D">
            <w:r>
              <w:t xml:space="preserve">  neighborCountSmoothing                      64</w:t>
            </w:r>
          </w:p>
          <w:p w14:paraId="72960DD9" w14:textId="337601F2" w:rsidR="007D1D2F" w:rsidRDefault="007D1D2F" w:rsidP="004D787D">
            <w:r>
              <w:t xml:space="preserve">  radius2Smoothing                            64</w:t>
            </w:r>
          </w:p>
          <w:p w14:paraId="019E3BCA" w14:textId="51356A7E" w:rsidR="007D1D2F" w:rsidRDefault="007D1D2F" w:rsidP="004D787D">
            <w:r>
              <w:t xml:space="preserve">  radius2BoundaryDetection                    64</w:t>
            </w:r>
          </w:p>
          <w:p w14:paraId="2E6874E6" w14:textId="09434BDA" w:rsidR="007D1D2F" w:rsidRDefault="007D1D2F" w:rsidP="004D787D">
            <w:r>
              <w:t xml:space="preserve">  thresholdSmoothing                          64</w:t>
            </w:r>
          </w:p>
        </w:tc>
      </w:tr>
      <w:tr w:rsidR="007D1D2F" w14:paraId="56E3BBC8" w14:textId="77777777" w:rsidTr="004D787D">
        <w:tc>
          <w:tcPr>
            <w:tcW w:w="961" w:type="dxa"/>
          </w:tcPr>
          <w:p w14:paraId="177B8917" w14:textId="77777777" w:rsidR="007D1D2F" w:rsidRDefault="007D1D2F" w:rsidP="004D787D">
            <w:r>
              <w:lastRenderedPageBreak/>
              <w:t>R02</w:t>
            </w:r>
          </w:p>
        </w:tc>
        <w:tc>
          <w:tcPr>
            <w:tcW w:w="8532" w:type="dxa"/>
          </w:tcPr>
          <w:p w14:paraId="7946E270" w14:textId="75C1A922" w:rsidR="007D1D2F" w:rsidRDefault="007D1D2F" w:rsidP="004D787D">
            <w:r>
              <w:t>mode                        0</w:t>
            </w:r>
          </w:p>
          <w:p w14:paraId="2F69CD89" w14:textId="21826D5F" w:rsidR="007D1D2F" w:rsidRDefault="007D1D2F" w:rsidP="004D787D">
            <w:r>
              <w:t>uncompressedDataPath        ../uncompressed/longdress/longdress_vox10_%i.ply</w:t>
            </w:r>
          </w:p>
          <w:p w14:paraId="08FEDB83" w14:textId="23AA9E45" w:rsidR="007D1D2F" w:rsidRDefault="007D1D2F" w:rsidP="004D787D">
            <w:r>
              <w:t>compressedStreamPath        ../enc/P07S24C04R02/P07S24C04R02.bin</w:t>
            </w:r>
          </w:p>
          <w:p w14:paraId="3437E2CB" w14:textId="63867EDA" w:rsidR="007D1D2F" w:rsidRDefault="007D1D2F" w:rsidP="004D787D">
            <w:r>
              <w:t xml:space="preserve">reconstructedDataPath       </w:t>
            </w:r>
          </w:p>
          <w:p w14:paraId="5F04540B" w14:textId="39BD5D78" w:rsidR="007D1D2F" w:rsidRDefault="007D1D2F" w:rsidP="004D787D">
            <w:r>
              <w:t>frameCount                  300</w:t>
            </w:r>
          </w:p>
          <w:p w14:paraId="44192315" w14:textId="30B78A21" w:rsidR="007D1D2F" w:rsidRDefault="007D1D2F" w:rsidP="004D787D">
            <w:r>
              <w:t>startFrameNumber            1051</w:t>
            </w:r>
          </w:p>
          <w:p w14:paraId="1363A47D" w14:textId="0C3ADD0C" w:rsidR="007D1D2F" w:rsidRDefault="007D1D2F" w:rsidP="004D787D">
            <w:r>
              <w:t>groupOfFramesSize           32</w:t>
            </w:r>
          </w:p>
          <w:p w14:paraId="70AA0A4D" w14:textId="493ECCA8" w:rsidR="007D1D2F" w:rsidRDefault="007D1D2F" w:rsidP="004D787D">
            <w:r>
              <w:t>colorTransform              1</w:t>
            </w:r>
          </w:p>
          <w:p w14:paraId="465A2355" w14:textId="093E24D2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0B0A5B5C" w14:textId="30175353" w:rsidR="007D1D2F" w:rsidRDefault="007D1D2F" w:rsidP="004D787D">
            <w:r>
              <w:t xml:space="preserve">videoDecoderPath            </w:t>
            </w:r>
          </w:p>
          <w:p w14:paraId="275F85FB" w14:textId="09E45220" w:rsidR="007D1D2F" w:rsidRDefault="007D1D2F" w:rsidP="004D787D">
            <w:r>
              <w:t>segmentation</w:t>
            </w:r>
          </w:p>
          <w:p w14:paraId="16A3B272" w14:textId="172F473B" w:rsidR="007D1D2F" w:rsidRDefault="007D1D2F" w:rsidP="004D787D">
            <w:r>
              <w:t xml:space="preserve">  nnNormalEstimation                          16</w:t>
            </w:r>
          </w:p>
          <w:p w14:paraId="21018519" w14:textId="0BCC5F5B" w:rsidR="007D1D2F" w:rsidRDefault="007D1D2F" w:rsidP="004D787D">
            <w:r>
              <w:t xml:space="preserve">  maxNNCountRefineSegmentation                256</w:t>
            </w:r>
          </w:p>
          <w:p w14:paraId="525BE713" w14:textId="3A72CD06" w:rsidR="007D1D2F" w:rsidRDefault="007D1D2F" w:rsidP="004D787D">
            <w:r>
              <w:t xml:space="preserve">  iterationCountRefineSegmentation            100</w:t>
            </w:r>
          </w:p>
          <w:p w14:paraId="2ABC9952" w14:textId="7838EC32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2052BB54" w14:textId="0EE36AB4" w:rsidR="007D1D2F" w:rsidRDefault="007D1D2F" w:rsidP="004D787D">
            <w:r>
              <w:t xml:space="preserve">  minPointCountPerCCPatchSegmentation         16</w:t>
            </w:r>
          </w:p>
          <w:p w14:paraId="20E94582" w14:textId="4581316A" w:rsidR="007D1D2F" w:rsidRDefault="007D1D2F" w:rsidP="004D787D">
            <w:r>
              <w:t xml:space="preserve">  maxNNCountPatchSegmentation                 16</w:t>
            </w:r>
          </w:p>
          <w:p w14:paraId="301C4459" w14:textId="085187ED" w:rsidR="007D1D2F" w:rsidRDefault="007D1D2F" w:rsidP="004D787D">
            <w:r>
              <w:t xml:space="preserve">  surfaceThikness                             4</w:t>
            </w:r>
          </w:p>
          <w:p w14:paraId="4776E60B" w14:textId="3AD84F76" w:rsidR="007D1D2F" w:rsidRDefault="007D1D2F" w:rsidP="004D787D">
            <w:r>
              <w:t xml:space="preserve">  maxAllowedDist2MissedPointsDetection        9</w:t>
            </w:r>
          </w:p>
          <w:p w14:paraId="37641A6D" w14:textId="176D3CD5" w:rsidR="007D1D2F" w:rsidRDefault="007D1D2F" w:rsidP="004D787D">
            <w:r>
              <w:t xml:space="preserve">  maxAllowedDist2MissedPointsSelection        1</w:t>
            </w:r>
          </w:p>
          <w:p w14:paraId="165686B1" w14:textId="54C37E7C" w:rsidR="007D1D2F" w:rsidRDefault="007D1D2F" w:rsidP="004D787D">
            <w:r>
              <w:t xml:space="preserve">  lambdaRefineSegmentation                    3</w:t>
            </w:r>
          </w:p>
          <w:p w14:paraId="1079E588" w14:textId="6AD84358" w:rsidR="007D1D2F" w:rsidRDefault="007D1D2F" w:rsidP="004D787D">
            <w:r>
              <w:t>packing</w:t>
            </w:r>
          </w:p>
          <w:p w14:paraId="2F6752D9" w14:textId="059C812E" w:rsidR="007D1D2F" w:rsidRDefault="007D1D2F" w:rsidP="004D787D">
            <w:r>
              <w:t xml:space="preserve">  minimumImageWidth                           1280</w:t>
            </w:r>
          </w:p>
          <w:p w14:paraId="29E20A67" w14:textId="60147F13" w:rsidR="007D1D2F" w:rsidRDefault="007D1D2F" w:rsidP="004D787D">
            <w:r>
              <w:t xml:space="preserve">  minimumImageHeight                          1280</w:t>
            </w:r>
          </w:p>
          <w:p w14:paraId="5FB5D467" w14:textId="0D5BF30B" w:rsidR="007D1D2F" w:rsidRDefault="007D1D2F" w:rsidP="004D787D">
            <w:r>
              <w:t>video encoding</w:t>
            </w:r>
          </w:p>
          <w:p w14:paraId="5DA25C17" w14:textId="6AF245BD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24</w:t>
            </w:r>
          </w:p>
          <w:p w14:paraId="38B3D50B" w14:textId="32799002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39</w:t>
            </w:r>
          </w:p>
          <w:p w14:paraId="6600D60B" w14:textId="7236A446" w:rsidR="007D1D2F" w:rsidRDefault="007D1D2F" w:rsidP="004D787D">
            <w:r>
              <w:t xml:space="preserve">  </w:t>
            </w:r>
          </w:p>
          <w:p w14:paraId="49205609" w14:textId="6E63DED8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789182A3" w14:textId="5FFB85F2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014DB296" w14:textId="59ADDCA9" w:rsidR="007D1D2F" w:rsidRDefault="007D1D2F" w:rsidP="004D787D"/>
          <w:p w14:paraId="1CC8D247" w14:textId="7B843603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5F37A098" w14:textId="62209491" w:rsidR="007D1D2F" w:rsidRDefault="007D1D2F" w:rsidP="004D787D">
            <w:r>
              <w:t xml:space="preserve">  maxCandidateCount                           4</w:t>
            </w:r>
          </w:p>
          <w:p w14:paraId="7418D267" w14:textId="4E6B9F69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774CA037" w14:textId="22BEF53B" w:rsidR="007D1D2F" w:rsidRDefault="007D1D2F" w:rsidP="004D787D">
            <w:r>
              <w:t>smoothing</w:t>
            </w:r>
          </w:p>
          <w:p w14:paraId="51AB6646" w14:textId="12D2AB75" w:rsidR="007D1D2F" w:rsidRDefault="007D1D2F" w:rsidP="004D787D">
            <w:r>
              <w:lastRenderedPageBreak/>
              <w:t xml:space="preserve">  neighborCountSmoothing                      64</w:t>
            </w:r>
          </w:p>
          <w:p w14:paraId="377F74DB" w14:textId="370864DF" w:rsidR="007D1D2F" w:rsidRDefault="007D1D2F" w:rsidP="004D787D">
            <w:r>
              <w:t xml:space="preserve">  radius2Smoothing                            64</w:t>
            </w:r>
          </w:p>
          <w:p w14:paraId="2FB2BED7" w14:textId="58128FC9" w:rsidR="007D1D2F" w:rsidRDefault="007D1D2F" w:rsidP="004D787D">
            <w:r>
              <w:t xml:space="preserve">  radius2BoundaryDetection                    64</w:t>
            </w:r>
          </w:p>
          <w:p w14:paraId="77500A4E" w14:textId="5B22E484" w:rsidR="007D1D2F" w:rsidRDefault="007D1D2F" w:rsidP="004D787D">
            <w:r>
              <w:t xml:space="preserve">  thresholdSmoothing                          64</w:t>
            </w:r>
          </w:p>
          <w:p w14:paraId="54A8481F" w14:textId="77777777" w:rsidR="007D1D2F" w:rsidRDefault="007D1D2F" w:rsidP="004D787D"/>
        </w:tc>
      </w:tr>
      <w:tr w:rsidR="007D1D2F" w14:paraId="080357A9" w14:textId="77777777" w:rsidTr="004D787D">
        <w:tc>
          <w:tcPr>
            <w:tcW w:w="961" w:type="dxa"/>
          </w:tcPr>
          <w:p w14:paraId="79A7BE6C" w14:textId="77777777" w:rsidR="007D1D2F" w:rsidRDefault="007D1D2F" w:rsidP="004D787D">
            <w:r>
              <w:lastRenderedPageBreak/>
              <w:t>R03</w:t>
            </w:r>
          </w:p>
        </w:tc>
        <w:tc>
          <w:tcPr>
            <w:tcW w:w="8532" w:type="dxa"/>
          </w:tcPr>
          <w:p w14:paraId="33411C1D" w14:textId="64A57544" w:rsidR="007D1D2F" w:rsidRDefault="007D1D2F" w:rsidP="004D787D">
            <w:r>
              <w:t>mode                        0</w:t>
            </w:r>
          </w:p>
          <w:p w14:paraId="63E04725" w14:textId="3A909F53" w:rsidR="007D1D2F" w:rsidRDefault="007D1D2F" w:rsidP="004D787D">
            <w:r>
              <w:t>uncompressedDataPath        ../uncompressed/longdress/longdress_vox10_%i.ply</w:t>
            </w:r>
          </w:p>
          <w:p w14:paraId="2E1642A4" w14:textId="593D0306" w:rsidR="007D1D2F" w:rsidRDefault="007D1D2F" w:rsidP="004D787D">
            <w:r>
              <w:t>compressedStreamPath        ../enc/P07S24C04R03/P07S24C04R03.bin</w:t>
            </w:r>
          </w:p>
          <w:p w14:paraId="27074C25" w14:textId="14A9EF26" w:rsidR="007D1D2F" w:rsidRDefault="007D1D2F" w:rsidP="004D787D">
            <w:r>
              <w:t xml:space="preserve">reconstructedDataPath       </w:t>
            </w:r>
          </w:p>
          <w:p w14:paraId="5E00F49E" w14:textId="564842D8" w:rsidR="007D1D2F" w:rsidRDefault="007D1D2F" w:rsidP="004D787D">
            <w:r>
              <w:t>frameCount                  300</w:t>
            </w:r>
          </w:p>
          <w:p w14:paraId="65B52EAF" w14:textId="2D394198" w:rsidR="007D1D2F" w:rsidRDefault="007D1D2F" w:rsidP="004D787D">
            <w:r>
              <w:t>startFrameNumber            1051</w:t>
            </w:r>
          </w:p>
          <w:p w14:paraId="72CCCEE1" w14:textId="089637FE" w:rsidR="007D1D2F" w:rsidRDefault="007D1D2F" w:rsidP="004D787D">
            <w:r>
              <w:t>groupOfFramesSize           32</w:t>
            </w:r>
          </w:p>
          <w:p w14:paraId="36298FBD" w14:textId="05EEC19A" w:rsidR="007D1D2F" w:rsidRDefault="007D1D2F" w:rsidP="004D787D">
            <w:r>
              <w:t>colorTransform              1</w:t>
            </w:r>
          </w:p>
          <w:p w14:paraId="737C2531" w14:textId="3385D882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7CABB957" w14:textId="30CFC978" w:rsidR="007D1D2F" w:rsidRDefault="007D1D2F" w:rsidP="004D787D">
            <w:r>
              <w:t xml:space="preserve">videoDecoderPath            </w:t>
            </w:r>
          </w:p>
          <w:p w14:paraId="62F23836" w14:textId="2E70DD0F" w:rsidR="007D1D2F" w:rsidRDefault="007D1D2F" w:rsidP="004D787D">
            <w:r>
              <w:t>segmentation</w:t>
            </w:r>
          </w:p>
          <w:p w14:paraId="01636855" w14:textId="3ADD4178" w:rsidR="007D1D2F" w:rsidRDefault="007D1D2F" w:rsidP="004D787D">
            <w:r>
              <w:t xml:space="preserve">  nnNormalEstimation                          16</w:t>
            </w:r>
          </w:p>
          <w:p w14:paraId="5DA629E4" w14:textId="55257B33" w:rsidR="007D1D2F" w:rsidRDefault="007D1D2F" w:rsidP="004D787D">
            <w:r>
              <w:t xml:space="preserve">  maxNNCountRefineSegmentation                256</w:t>
            </w:r>
          </w:p>
          <w:p w14:paraId="4AA205B1" w14:textId="19F42EDE" w:rsidR="007D1D2F" w:rsidRDefault="007D1D2F" w:rsidP="004D787D">
            <w:r>
              <w:t xml:space="preserve">  iterationCountRefineSegmentation            100</w:t>
            </w:r>
          </w:p>
          <w:p w14:paraId="44C131E4" w14:textId="59F1B497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42A3C275" w14:textId="48ACD77E" w:rsidR="007D1D2F" w:rsidRDefault="007D1D2F" w:rsidP="004D787D">
            <w:r>
              <w:t xml:space="preserve">  minPointCountPerCCPatchSegmentation         16</w:t>
            </w:r>
          </w:p>
          <w:p w14:paraId="1F67D90C" w14:textId="29D3D27E" w:rsidR="007D1D2F" w:rsidRDefault="007D1D2F" w:rsidP="004D787D">
            <w:r>
              <w:t xml:space="preserve">  maxNNCountPatchSegmentation                 16</w:t>
            </w:r>
          </w:p>
          <w:p w14:paraId="6DFE7354" w14:textId="3E3EFDD2" w:rsidR="007D1D2F" w:rsidRDefault="007D1D2F" w:rsidP="004D787D">
            <w:r>
              <w:t xml:space="preserve">  surfaceThikness                             4</w:t>
            </w:r>
          </w:p>
          <w:p w14:paraId="559B52C7" w14:textId="119C3729" w:rsidR="007D1D2F" w:rsidRDefault="007D1D2F" w:rsidP="004D787D">
            <w:r>
              <w:t xml:space="preserve">  maxAllowedDist2MissedPointsDetection        9</w:t>
            </w:r>
          </w:p>
          <w:p w14:paraId="42C38079" w14:textId="30FCD984" w:rsidR="007D1D2F" w:rsidRDefault="007D1D2F" w:rsidP="004D787D">
            <w:r>
              <w:t xml:space="preserve">  maxAllowedDist2MissedPointsSelection        1</w:t>
            </w:r>
          </w:p>
          <w:p w14:paraId="6124762D" w14:textId="6F316A94" w:rsidR="007D1D2F" w:rsidRDefault="007D1D2F" w:rsidP="004D787D">
            <w:r>
              <w:t xml:space="preserve">  lambdaRefineSegmentation                    3</w:t>
            </w:r>
          </w:p>
          <w:p w14:paraId="4ED67C7B" w14:textId="55D2907F" w:rsidR="007D1D2F" w:rsidRDefault="007D1D2F" w:rsidP="004D787D">
            <w:r>
              <w:t>packing</w:t>
            </w:r>
          </w:p>
          <w:p w14:paraId="15725640" w14:textId="09FE4529" w:rsidR="007D1D2F" w:rsidRDefault="007D1D2F" w:rsidP="004D787D">
            <w:r>
              <w:t xml:space="preserve">  minimumImageWidth                           1280</w:t>
            </w:r>
          </w:p>
          <w:p w14:paraId="5E638760" w14:textId="7AAFF462" w:rsidR="007D1D2F" w:rsidRDefault="007D1D2F" w:rsidP="004D787D">
            <w:r>
              <w:t xml:space="preserve">  minimumImageHeight                          1280</w:t>
            </w:r>
          </w:p>
          <w:p w14:paraId="2B4D5B92" w14:textId="4B3F402C" w:rsidR="007D1D2F" w:rsidRDefault="007D1D2F" w:rsidP="004D787D">
            <w:r>
              <w:t>video encoding</w:t>
            </w:r>
          </w:p>
          <w:p w14:paraId="51BEC6E1" w14:textId="68610B3E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21</w:t>
            </w:r>
          </w:p>
          <w:p w14:paraId="1EE09396" w14:textId="33CDE4A9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32</w:t>
            </w:r>
          </w:p>
          <w:p w14:paraId="288A9FE9" w14:textId="354900ED" w:rsidR="007D1D2F" w:rsidRDefault="007D1D2F" w:rsidP="004D787D">
            <w:r>
              <w:t xml:space="preserve">  </w:t>
            </w:r>
          </w:p>
          <w:p w14:paraId="69256CE2" w14:textId="3F1335BF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5BCEFFA1" w14:textId="109F60E8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2F31A20D" w14:textId="7DF72153" w:rsidR="007D1D2F" w:rsidRDefault="007D1D2F" w:rsidP="004D787D"/>
          <w:p w14:paraId="1E22890B" w14:textId="1874FCF8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2DF026F1" w14:textId="0E7530C4" w:rsidR="007D1D2F" w:rsidRDefault="007D1D2F" w:rsidP="004D787D">
            <w:r>
              <w:t xml:space="preserve">  maxCandidateCount                           4</w:t>
            </w:r>
          </w:p>
          <w:p w14:paraId="7112AB03" w14:textId="782D80A2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74378C85" w14:textId="6668C090" w:rsidR="007D1D2F" w:rsidRDefault="007D1D2F" w:rsidP="004D787D">
            <w:r>
              <w:t>smoothing</w:t>
            </w:r>
          </w:p>
          <w:p w14:paraId="1216C307" w14:textId="5BB03CE9" w:rsidR="007D1D2F" w:rsidRDefault="007D1D2F" w:rsidP="004D787D">
            <w:r>
              <w:t xml:space="preserve">  neighborCountSmoothing                      64</w:t>
            </w:r>
          </w:p>
          <w:p w14:paraId="0E44AF00" w14:textId="131DA65E" w:rsidR="007D1D2F" w:rsidRDefault="007D1D2F" w:rsidP="004D787D">
            <w:r>
              <w:t xml:space="preserve">  radius2Smoothing                            64</w:t>
            </w:r>
          </w:p>
          <w:p w14:paraId="7BFA431A" w14:textId="738410F4" w:rsidR="007D1D2F" w:rsidRDefault="007D1D2F" w:rsidP="004D787D">
            <w:r>
              <w:t xml:space="preserve">  radius2BoundaryDetection                    64</w:t>
            </w:r>
          </w:p>
          <w:p w14:paraId="4AED2DD0" w14:textId="2C8B524F" w:rsidR="007D1D2F" w:rsidRDefault="007D1D2F" w:rsidP="004D787D">
            <w:r>
              <w:t xml:space="preserve">  thresholdSmoothing                          64</w:t>
            </w:r>
          </w:p>
        </w:tc>
      </w:tr>
      <w:tr w:rsidR="007D1D2F" w14:paraId="2D4C33F7" w14:textId="77777777" w:rsidTr="004D787D">
        <w:tc>
          <w:tcPr>
            <w:tcW w:w="961" w:type="dxa"/>
          </w:tcPr>
          <w:p w14:paraId="0346B2BC" w14:textId="77777777" w:rsidR="007D1D2F" w:rsidRDefault="007D1D2F" w:rsidP="004D787D">
            <w:r>
              <w:lastRenderedPageBreak/>
              <w:t>R04</w:t>
            </w:r>
          </w:p>
        </w:tc>
        <w:tc>
          <w:tcPr>
            <w:tcW w:w="8532" w:type="dxa"/>
          </w:tcPr>
          <w:p w14:paraId="4A437C96" w14:textId="77E1694D" w:rsidR="007D1D2F" w:rsidRDefault="007D1D2F" w:rsidP="004D787D">
            <w:r>
              <w:t>mode                        0</w:t>
            </w:r>
          </w:p>
          <w:p w14:paraId="1A0F595E" w14:textId="1D91AF8D" w:rsidR="007D1D2F" w:rsidRDefault="007D1D2F" w:rsidP="004D787D">
            <w:r>
              <w:t>uncompressedDataPath        ../uncompressed/longdress/longdress_vox10_%i.ply</w:t>
            </w:r>
          </w:p>
          <w:p w14:paraId="59E43194" w14:textId="7908825F" w:rsidR="007D1D2F" w:rsidRDefault="007D1D2F" w:rsidP="004D787D">
            <w:r>
              <w:t>compressedStreamPath        ../enc/P07S24C04R04/P07S24C04R04.bin</w:t>
            </w:r>
          </w:p>
          <w:p w14:paraId="224EF114" w14:textId="567E61A8" w:rsidR="007D1D2F" w:rsidRDefault="007D1D2F" w:rsidP="004D787D">
            <w:r>
              <w:t xml:space="preserve">reconstructedDataPath       </w:t>
            </w:r>
          </w:p>
          <w:p w14:paraId="49835ED6" w14:textId="497560A4" w:rsidR="007D1D2F" w:rsidRDefault="007D1D2F" w:rsidP="004D787D">
            <w:r>
              <w:t>frameCount                  300</w:t>
            </w:r>
          </w:p>
          <w:p w14:paraId="4FDA1806" w14:textId="37096206" w:rsidR="007D1D2F" w:rsidRDefault="007D1D2F" w:rsidP="004D787D">
            <w:r>
              <w:t>startFrameNumber            1051</w:t>
            </w:r>
          </w:p>
          <w:p w14:paraId="7CD887AD" w14:textId="7E024FFA" w:rsidR="007D1D2F" w:rsidRDefault="007D1D2F" w:rsidP="004D787D">
            <w:r>
              <w:t>groupOfFramesSize           32</w:t>
            </w:r>
          </w:p>
          <w:p w14:paraId="19D9EE76" w14:textId="39C314D2" w:rsidR="007D1D2F" w:rsidRDefault="007D1D2F" w:rsidP="004D787D">
            <w:r>
              <w:t>colorTransform              1</w:t>
            </w:r>
          </w:p>
          <w:p w14:paraId="589DED06" w14:textId="0C027E74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3D9AD5F2" w14:textId="56B9EA87" w:rsidR="007D1D2F" w:rsidRDefault="007D1D2F" w:rsidP="004D787D">
            <w:r>
              <w:t xml:space="preserve">videoDecoderPath            </w:t>
            </w:r>
          </w:p>
          <w:p w14:paraId="780E8BCA" w14:textId="35671456" w:rsidR="007D1D2F" w:rsidRDefault="007D1D2F" w:rsidP="004D787D">
            <w:r>
              <w:t>segmentation</w:t>
            </w:r>
          </w:p>
          <w:p w14:paraId="6115AD48" w14:textId="4E83F22B" w:rsidR="007D1D2F" w:rsidRDefault="007D1D2F" w:rsidP="004D787D">
            <w:r>
              <w:t xml:space="preserve">  nnNormalEstimation                          16</w:t>
            </w:r>
          </w:p>
          <w:p w14:paraId="17A58863" w14:textId="36EE4E0A" w:rsidR="007D1D2F" w:rsidRDefault="007D1D2F" w:rsidP="004D787D">
            <w:r>
              <w:t xml:space="preserve">  maxNNCountRefineSegmentation                256</w:t>
            </w:r>
          </w:p>
          <w:p w14:paraId="446E00A7" w14:textId="6F34971E" w:rsidR="007D1D2F" w:rsidRDefault="007D1D2F" w:rsidP="004D787D">
            <w:r>
              <w:t xml:space="preserve">  iterationCountRefineSegmentation            100</w:t>
            </w:r>
          </w:p>
          <w:p w14:paraId="4B1BD378" w14:textId="6FEABD75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058C8368" w14:textId="54A1397C" w:rsidR="007D1D2F" w:rsidRDefault="007D1D2F" w:rsidP="004D787D">
            <w:r>
              <w:t xml:space="preserve">  minPointCountPerCCPatchSegmentation         16</w:t>
            </w:r>
          </w:p>
          <w:p w14:paraId="7A99D3F7" w14:textId="48273EEF" w:rsidR="007D1D2F" w:rsidRDefault="007D1D2F" w:rsidP="004D787D">
            <w:r>
              <w:t xml:space="preserve">  maxNNCountPatchSegmentation                 16</w:t>
            </w:r>
          </w:p>
          <w:p w14:paraId="7A65AADB" w14:textId="24A63E74" w:rsidR="007D1D2F" w:rsidRDefault="007D1D2F" w:rsidP="004D787D">
            <w:r>
              <w:t xml:space="preserve">  surfaceThikness                             4</w:t>
            </w:r>
          </w:p>
          <w:p w14:paraId="295884C7" w14:textId="18B6A3A3" w:rsidR="007D1D2F" w:rsidRDefault="007D1D2F" w:rsidP="004D787D">
            <w:r>
              <w:t xml:space="preserve">  maxAllowedDist2MissedPointsDetection        9</w:t>
            </w:r>
          </w:p>
          <w:p w14:paraId="43EA8B74" w14:textId="31B0603C" w:rsidR="007D1D2F" w:rsidRDefault="007D1D2F" w:rsidP="004D787D">
            <w:r>
              <w:t xml:space="preserve">  maxAllowedDist2MissedPointsSelection        1</w:t>
            </w:r>
          </w:p>
          <w:p w14:paraId="17F4ADB8" w14:textId="5668A43A" w:rsidR="007D1D2F" w:rsidRDefault="007D1D2F" w:rsidP="004D787D">
            <w:r>
              <w:t xml:space="preserve">  lambdaRefineSegmentation                    3</w:t>
            </w:r>
          </w:p>
          <w:p w14:paraId="20B937C0" w14:textId="07713B63" w:rsidR="007D1D2F" w:rsidRDefault="007D1D2F" w:rsidP="004D787D">
            <w:r>
              <w:t>packing</w:t>
            </w:r>
          </w:p>
          <w:p w14:paraId="7C9C744C" w14:textId="1DFFF12D" w:rsidR="007D1D2F" w:rsidRDefault="007D1D2F" w:rsidP="004D787D">
            <w:r>
              <w:t xml:space="preserve">  minimumImageWidth                           1280</w:t>
            </w:r>
          </w:p>
          <w:p w14:paraId="1926869E" w14:textId="7ED40544" w:rsidR="007D1D2F" w:rsidRDefault="007D1D2F" w:rsidP="004D787D">
            <w:r>
              <w:t xml:space="preserve">  minimumImageHeight                          1280</w:t>
            </w:r>
          </w:p>
          <w:p w14:paraId="76070A60" w14:textId="26DAEB34" w:rsidR="007D1D2F" w:rsidRDefault="007D1D2F" w:rsidP="004D787D">
            <w:r>
              <w:t>video encoding</w:t>
            </w:r>
          </w:p>
          <w:p w14:paraId="072600CF" w14:textId="0B3E67E8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16</w:t>
            </w:r>
          </w:p>
          <w:p w14:paraId="57F9C975" w14:textId="68655D18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27</w:t>
            </w:r>
          </w:p>
          <w:p w14:paraId="24B2798D" w14:textId="4CB5425D" w:rsidR="007D1D2F" w:rsidRDefault="007D1D2F" w:rsidP="004D787D">
            <w:r>
              <w:t xml:space="preserve">  </w:t>
            </w:r>
          </w:p>
          <w:p w14:paraId="6DEDED36" w14:textId="616EA7F0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5BB22C66" w14:textId="5FD4EAF9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5D5E2197" w14:textId="0CC65681" w:rsidR="007D1D2F" w:rsidRDefault="007D1D2F" w:rsidP="004D787D"/>
          <w:p w14:paraId="7F3B8434" w14:textId="2D15E0C7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294BC3BD" w14:textId="19B791F6" w:rsidR="007D1D2F" w:rsidRDefault="007D1D2F" w:rsidP="004D787D">
            <w:r>
              <w:t xml:space="preserve">  maxCandidateCount                           4</w:t>
            </w:r>
          </w:p>
          <w:p w14:paraId="5AA10572" w14:textId="76ED1C77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6E5AD3CF" w14:textId="3E54B249" w:rsidR="007D1D2F" w:rsidRDefault="007D1D2F" w:rsidP="004D787D">
            <w:r>
              <w:t>smoothing</w:t>
            </w:r>
          </w:p>
          <w:p w14:paraId="2D7C8D88" w14:textId="52487FAC" w:rsidR="007D1D2F" w:rsidRDefault="007D1D2F" w:rsidP="004D787D">
            <w:r>
              <w:t xml:space="preserve">  neighborCountSmoothing                      64</w:t>
            </w:r>
          </w:p>
          <w:p w14:paraId="1E4E7273" w14:textId="4256CB91" w:rsidR="007D1D2F" w:rsidRDefault="007D1D2F" w:rsidP="004D787D">
            <w:r>
              <w:t xml:space="preserve">  radius2Smoothing                            64</w:t>
            </w:r>
          </w:p>
          <w:p w14:paraId="428969AA" w14:textId="16CC4A9A" w:rsidR="007D1D2F" w:rsidRDefault="007D1D2F" w:rsidP="004D787D">
            <w:r>
              <w:t xml:space="preserve">  radius2BoundaryDetection                    64</w:t>
            </w:r>
          </w:p>
          <w:p w14:paraId="2CA767F7" w14:textId="3656B004" w:rsidR="007D1D2F" w:rsidRDefault="007D1D2F" w:rsidP="004D787D">
            <w:r>
              <w:t xml:space="preserve">  thresholdSmoothing                          64</w:t>
            </w:r>
          </w:p>
        </w:tc>
      </w:tr>
      <w:tr w:rsidR="007D1D2F" w14:paraId="1A01FDEF" w14:textId="77777777" w:rsidTr="004D787D">
        <w:tc>
          <w:tcPr>
            <w:tcW w:w="961" w:type="dxa"/>
          </w:tcPr>
          <w:p w14:paraId="5F725E46" w14:textId="77777777" w:rsidR="007D1D2F" w:rsidRDefault="007D1D2F" w:rsidP="004D787D">
            <w:r>
              <w:t>R05</w:t>
            </w:r>
          </w:p>
        </w:tc>
        <w:tc>
          <w:tcPr>
            <w:tcW w:w="8532" w:type="dxa"/>
          </w:tcPr>
          <w:p w14:paraId="41979193" w14:textId="36AB5A87" w:rsidR="007D1D2F" w:rsidRDefault="007D1D2F" w:rsidP="004D787D">
            <w:r>
              <w:t>mode                        0</w:t>
            </w:r>
          </w:p>
          <w:p w14:paraId="6EB88EB0" w14:textId="66BCB50C" w:rsidR="007D1D2F" w:rsidRDefault="007D1D2F" w:rsidP="004D787D">
            <w:r>
              <w:t>uncompressedDataPath        ../uncompressed/longdress/longdress_vox10_%i.ply</w:t>
            </w:r>
          </w:p>
          <w:p w14:paraId="3946F16C" w14:textId="707A7C8D" w:rsidR="007D1D2F" w:rsidRDefault="007D1D2F" w:rsidP="004D787D">
            <w:r>
              <w:t>compressedStreamPath        ../enc/P07S24C04R05/P07S24C04R05.bin</w:t>
            </w:r>
          </w:p>
          <w:p w14:paraId="71A87CE5" w14:textId="26091C58" w:rsidR="007D1D2F" w:rsidRDefault="007D1D2F" w:rsidP="004D787D">
            <w:r>
              <w:t xml:space="preserve">reconstructedDataPath       </w:t>
            </w:r>
          </w:p>
          <w:p w14:paraId="67CC5407" w14:textId="46911DD5" w:rsidR="007D1D2F" w:rsidRDefault="007D1D2F" w:rsidP="004D787D">
            <w:r>
              <w:t>frameCount                  300</w:t>
            </w:r>
          </w:p>
          <w:p w14:paraId="24C06DAE" w14:textId="48324141" w:rsidR="007D1D2F" w:rsidRDefault="007D1D2F" w:rsidP="004D787D">
            <w:r>
              <w:lastRenderedPageBreak/>
              <w:t>startFrameNumber            1051</w:t>
            </w:r>
          </w:p>
          <w:p w14:paraId="053C7D96" w14:textId="4AFE4263" w:rsidR="007D1D2F" w:rsidRDefault="007D1D2F" w:rsidP="004D787D">
            <w:r>
              <w:t>groupOfFramesSize           32</w:t>
            </w:r>
          </w:p>
          <w:p w14:paraId="7CAAA101" w14:textId="1745BFC3" w:rsidR="007D1D2F" w:rsidRDefault="007D1D2F" w:rsidP="004D787D">
            <w:r>
              <w:t>colorTransform              1</w:t>
            </w:r>
          </w:p>
          <w:p w14:paraId="38EFA870" w14:textId="69DA4F9D" w:rsidR="007D1D2F" w:rsidRDefault="007D1D2F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5D1D9AF1" w14:textId="772D2794" w:rsidR="007D1D2F" w:rsidRDefault="007D1D2F" w:rsidP="004D787D">
            <w:r>
              <w:t xml:space="preserve">videoDecoderPath            </w:t>
            </w:r>
          </w:p>
          <w:p w14:paraId="53CDE99D" w14:textId="1A544809" w:rsidR="007D1D2F" w:rsidRDefault="007D1D2F" w:rsidP="004D787D">
            <w:r>
              <w:t>segmentation</w:t>
            </w:r>
          </w:p>
          <w:p w14:paraId="1D88129D" w14:textId="2E5C5112" w:rsidR="007D1D2F" w:rsidRDefault="007D1D2F" w:rsidP="004D787D">
            <w:r>
              <w:t xml:space="preserve">  nnNormalEstimation                          16</w:t>
            </w:r>
          </w:p>
          <w:p w14:paraId="083EDE11" w14:textId="269EE42D" w:rsidR="007D1D2F" w:rsidRDefault="007D1D2F" w:rsidP="004D787D">
            <w:r>
              <w:t xml:space="preserve">  maxNNCountRefineSegmentation                256</w:t>
            </w:r>
          </w:p>
          <w:p w14:paraId="6ED9DB29" w14:textId="38A45483" w:rsidR="007D1D2F" w:rsidRDefault="007D1D2F" w:rsidP="004D787D">
            <w:r>
              <w:t xml:space="preserve">  iterationCountRefineSegmentation            100</w:t>
            </w:r>
          </w:p>
          <w:p w14:paraId="36B99B72" w14:textId="5BFF22E6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098D3F75" w14:textId="3BB2391D" w:rsidR="007D1D2F" w:rsidRDefault="007D1D2F" w:rsidP="004D787D">
            <w:r>
              <w:t xml:space="preserve">  minPointCountPerCCPatchSegmentation         16</w:t>
            </w:r>
          </w:p>
          <w:p w14:paraId="0AC81338" w14:textId="3F45D877" w:rsidR="007D1D2F" w:rsidRDefault="007D1D2F" w:rsidP="004D787D">
            <w:r>
              <w:t xml:space="preserve">  maxNNCountPatchSegmentation                 16</w:t>
            </w:r>
          </w:p>
          <w:p w14:paraId="38960929" w14:textId="758E1948" w:rsidR="007D1D2F" w:rsidRDefault="007D1D2F" w:rsidP="004D787D">
            <w:r>
              <w:t xml:space="preserve">  surfaceThikness                             4</w:t>
            </w:r>
          </w:p>
          <w:p w14:paraId="6EEA3E1D" w14:textId="676CC701" w:rsidR="007D1D2F" w:rsidRDefault="007D1D2F" w:rsidP="004D787D">
            <w:r>
              <w:t xml:space="preserve">  maxAllowedDist2MissedPointsDetection        9</w:t>
            </w:r>
          </w:p>
          <w:p w14:paraId="2B5DBEAB" w14:textId="531B6846" w:rsidR="007D1D2F" w:rsidRDefault="007D1D2F" w:rsidP="004D787D">
            <w:r>
              <w:t xml:space="preserve">  maxAllowedDist2MissedPointsSelection        1</w:t>
            </w:r>
          </w:p>
          <w:p w14:paraId="466881C2" w14:textId="5D7C2962" w:rsidR="007D1D2F" w:rsidRDefault="007D1D2F" w:rsidP="004D787D">
            <w:r>
              <w:t xml:space="preserve">  lambdaRefineSegmentation                    3</w:t>
            </w:r>
          </w:p>
          <w:p w14:paraId="3246CEF0" w14:textId="7F4C7A47" w:rsidR="007D1D2F" w:rsidRDefault="007D1D2F" w:rsidP="004D787D">
            <w:r>
              <w:t>packing</w:t>
            </w:r>
          </w:p>
          <w:p w14:paraId="617D9065" w14:textId="33FBE24A" w:rsidR="007D1D2F" w:rsidRDefault="007D1D2F" w:rsidP="004D787D">
            <w:r>
              <w:t xml:space="preserve">  minimumImageWidth                           1280</w:t>
            </w:r>
          </w:p>
          <w:p w14:paraId="29197046" w14:textId="61250B52" w:rsidR="007D1D2F" w:rsidRDefault="007D1D2F" w:rsidP="004D787D">
            <w:r>
              <w:t xml:space="preserve">  minimumImageHeight                          1280</w:t>
            </w:r>
          </w:p>
          <w:p w14:paraId="4FF4F164" w14:textId="65302BD8" w:rsidR="007D1D2F" w:rsidRDefault="007D1D2F" w:rsidP="004D787D">
            <w:r>
              <w:t>video encoding</w:t>
            </w:r>
          </w:p>
          <w:p w14:paraId="02DD5981" w14:textId="47806E1D" w:rsidR="007D1D2F" w:rsidRDefault="007D1D2F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14</w:t>
            </w:r>
          </w:p>
          <w:p w14:paraId="00BF6AFB" w14:textId="137A1547" w:rsidR="007D1D2F" w:rsidRDefault="007D1D2F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23</w:t>
            </w:r>
          </w:p>
          <w:p w14:paraId="4A77CCBE" w14:textId="60BFC173" w:rsidR="007D1D2F" w:rsidRDefault="007D1D2F" w:rsidP="004D787D">
            <w:r>
              <w:t xml:space="preserve">  </w:t>
            </w:r>
          </w:p>
          <w:p w14:paraId="70F67047" w14:textId="070432D0" w:rsidR="007D1D2F" w:rsidRDefault="007D1D2F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300E1F">
              <w:t>geometryCfp.cfg</w:t>
            </w:r>
          </w:p>
          <w:p w14:paraId="393E4A08" w14:textId="74CE6205" w:rsidR="007D1D2F" w:rsidRDefault="007D1D2F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300E1F">
              <w:t>textureCfp.cfg</w:t>
            </w:r>
          </w:p>
          <w:p w14:paraId="25AAE0A9" w14:textId="2FF15553" w:rsidR="007D1D2F" w:rsidRDefault="007D1D2F" w:rsidP="004D787D"/>
          <w:p w14:paraId="27797F60" w14:textId="78592C55" w:rsidR="007D1D2F" w:rsidRDefault="00300E1F" w:rsidP="004D787D">
            <w:r>
              <w:t>occupancy</w:t>
            </w:r>
            <w:r w:rsidR="007D1D2F">
              <w:t xml:space="preserve"> map encoding</w:t>
            </w:r>
          </w:p>
          <w:p w14:paraId="7B184064" w14:textId="6C23CCCF" w:rsidR="007D1D2F" w:rsidRDefault="007D1D2F" w:rsidP="004D787D">
            <w:r>
              <w:t xml:space="preserve">  maxCandidateCount                           4</w:t>
            </w:r>
          </w:p>
          <w:p w14:paraId="6C6B3735" w14:textId="699E92EA" w:rsidR="007D1D2F" w:rsidRDefault="007D1D2F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6831E842" w14:textId="0A8415B5" w:rsidR="007D1D2F" w:rsidRDefault="007D1D2F" w:rsidP="004D787D">
            <w:r>
              <w:t>smoothing</w:t>
            </w:r>
          </w:p>
          <w:p w14:paraId="5DA81D7E" w14:textId="08416985" w:rsidR="007D1D2F" w:rsidRDefault="007D1D2F" w:rsidP="004D787D">
            <w:r>
              <w:t xml:space="preserve">  neighborCountSmoothing                      64</w:t>
            </w:r>
          </w:p>
          <w:p w14:paraId="15804BBC" w14:textId="5079BF99" w:rsidR="007D1D2F" w:rsidRDefault="007D1D2F" w:rsidP="004D787D">
            <w:r>
              <w:t xml:space="preserve">  radius2Smoothing                            64</w:t>
            </w:r>
          </w:p>
          <w:p w14:paraId="75E6206B" w14:textId="69B837D5" w:rsidR="007D1D2F" w:rsidRDefault="007D1D2F" w:rsidP="004D787D">
            <w:r>
              <w:t xml:space="preserve">  radius2BoundaryDetection                    64</w:t>
            </w:r>
          </w:p>
          <w:p w14:paraId="1876A0C2" w14:textId="5B42CBC1" w:rsidR="007D1D2F" w:rsidRDefault="007D1D2F" w:rsidP="004D787D">
            <w:r>
              <w:t xml:space="preserve">  thresholdSmoothing                          64</w:t>
            </w:r>
          </w:p>
        </w:tc>
      </w:tr>
    </w:tbl>
    <w:p w14:paraId="597769ED" w14:textId="77777777" w:rsidR="007D1D2F" w:rsidRPr="00F56D49" w:rsidRDefault="007D1D2F" w:rsidP="007D1D2F"/>
    <w:p w14:paraId="55279A77" w14:textId="77777777" w:rsidR="007D1D2F" w:rsidRPr="00F56D49" w:rsidRDefault="007D1D2F" w:rsidP="007D1D2F">
      <w:pPr>
        <w:pStyle w:val="ListParagraph"/>
      </w:pPr>
    </w:p>
    <w:p w14:paraId="6B5D9A40" w14:textId="77777777" w:rsidR="007D1D2F" w:rsidRDefault="007D1D2F" w:rsidP="007D1D2F">
      <w:pPr>
        <w:pStyle w:val="Heading2"/>
        <w:numPr>
          <w:ilvl w:val="1"/>
          <w:numId w:val="1"/>
        </w:numPr>
      </w:pPr>
      <w:r>
        <w:t>Queen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61"/>
        <w:gridCol w:w="8532"/>
      </w:tblGrid>
      <w:tr w:rsidR="007D1D2F" w14:paraId="028FCE60" w14:textId="77777777" w:rsidTr="004D787D">
        <w:tc>
          <w:tcPr>
            <w:tcW w:w="961" w:type="dxa"/>
          </w:tcPr>
          <w:p w14:paraId="00F36CFC" w14:textId="77777777" w:rsidR="007D1D2F" w:rsidRDefault="007D1D2F" w:rsidP="004D787D">
            <w:r>
              <w:t>Bitrate</w:t>
            </w:r>
          </w:p>
        </w:tc>
        <w:tc>
          <w:tcPr>
            <w:tcW w:w="8532" w:type="dxa"/>
          </w:tcPr>
          <w:p w14:paraId="15A8AA09" w14:textId="77777777" w:rsidR="007D1D2F" w:rsidRDefault="007D1D2F" w:rsidP="004D787D">
            <w:r>
              <w:t>Parameters</w:t>
            </w:r>
          </w:p>
        </w:tc>
      </w:tr>
      <w:tr w:rsidR="007D1D2F" w14:paraId="52FFF140" w14:textId="77777777" w:rsidTr="004D787D">
        <w:tc>
          <w:tcPr>
            <w:tcW w:w="961" w:type="dxa"/>
          </w:tcPr>
          <w:p w14:paraId="61ECF334" w14:textId="77777777" w:rsidR="007D1D2F" w:rsidRDefault="007D1D2F" w:rsidP="004D787D">
            <w:r>
              <w:t>R01</w:t>
            </w:r>
          </w:p>
        </w:tc>
        <w:tc>
          <w:tcPr>
            <w:tcW w:w="8532" w:type="dxa"/>
          </w:tcPr>
          <w:p w14:paraId="5A3B0E89" w14:textId="77777777" w:rsidR="007D1D2F" w:rsidRDefault="007D1D2F" w:rsidP="004D787D">
            <w:r>
              <w:t xml:space="preserve"> mode                        0</w:t>
            </w:r>
          </w:p>
          <w:p w14:paraId="26A98180" w14:textId="77777777" w:rsidR="007D1D2F" w:rsidRDefault="007D1D2F" w:rsidP="004D787D">
            <w:r>
              <w:t xml:space="preserve"> uncompressedDataPath        ../uncompressed/queen/frame_%04d.ply</w:t>
            </w:r>
          </w:p>
          <w:p w14:paraId="4FD9DC46" w14:textId="77777777" w:rsidR="007D1D2F" w:rsidRDefault="007D1D2F" w:rsidP="004D787D">
            <w:r>
              <w:t xml:space="preserve"> compressedStreamPath        ../enc/P07S20C04R01/P07S20C04R01.bin</w:t>
            </w:r>
          </w:p>
          <w:p w14:paraId="73E43BEC" w14:textId="77777777" w:rsidR="007D1D2F" w:rsidRDefault="007D1D2F" w:rsidP="004D787D">
            <w:r>
              <w:t xml:space="preserve"> reconstructedDataPath       </w:t>
            </w:r>
          </w:p>
          <w:p w14:paraId="15DBCC6A" w14:textId="77777777" w:rsidR="007D1D2F" w:rsidRDefault="007D1D2F" w:rsidP="004D787D">
            <w:r>
              <w:t xml:space="preserve"> frameCount                  250</w:t>
            </w:r>
          </w:p>
          <w:p w14:paraId="2C3DC5C4" w14:textId="77777777" w:rsidR="007D1D2F" w:rsidRDefault="007D1D2F" w:rsidP="004D787D">
            <w:r>
              <w:lastRenderedPageBreak/>
              <w:t xml:space="preserve"> startFrameNumber            0</w:t>
            </w:r>
          </w:p>
          <w:p w14:paraId="58D8C013" w14:textId="77777777" w:rsidR="007D1D2F" w:rsidRDefault="007D1D2F" w:rsidP="004D787D">
            <w:r>
              <w:t xml:space="preserve"> groupOfFramesSize           32</w:t>
            </w:r>
          </w:p>
          <w:p w14:paraId="0E4D8ADF" w14:textId="77777777" w:rsidR="007D1D2F" w:rsidRDefault="007D1D2F" w:rsidP="004D787D">
            <w:r>
              <w:t xml:space="preserve"> colorTransform              1</w:t>
            </w:r>
          </w:p>
          <w:p w14:paraId="4FD54B0D" w14:textId="77777777" w:rsidR="007D1D2F" w:rsidRDefault="007D1D2F" w:rsidP="004D787D">
            <w:r>
              <w:t xml:space="preserve"> 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44AD1AD9" w14:textId="77777777" w:rsidR="007D1D2F" w:rsidRDefault="007D1D2F" w:rsidP="004D787D">
            <w:r>
              <w:t xml:space="preserve"> videoDecoderPath            </w:t>
            </w:r>
          </w:p>
          <w:p w14:paraId="3FEBCA9A" w14:textId="77777777" w:rsidR="007D1D2F" w:rsidRDefault="007D1D2F" w:rsidP="004D787D">
            <w:r>
              <w:t xml:space="preserve"> segmentation</w:t>
            </w:r>
          </w:p>
          <w:p w14:paraId="53C852A1" w14:textId="77777777" w:rsidR="007D1D2F" w:rsidRDefault="007D1D2F" w:rsidP="004D787D">
            <w:r>
              <w:t>nnNormalEstimation                          32</w:t>
            </w:r>
          </w:p>
          <w:p w14:paraId="4716DEC7" w14:textId="77777777" w:rsidR="007D1D2F" w:rsidRDefault="007D1D2F" w:rsidP="004D787D">
            <w:r>
              <w:t>maxNNCountRefineSegmentation                256</w:t>
            </w:r>
          </w:p>
          <w:p w14:paraId="536D4E89" w14:textId="77777777" w:rsidR="007D1D2F" w:rsidRDefault="007D1D2F" w:rsidP="004D787D">
            <w:r>
              <w:t>iterationCountRefineSegmentation            100</w:t>
            </w:r>
          </w:p>
          <w:p w14:paraId="236ABA3C" w14:textId="06A74E7B" w:rsidR="007D1D2F" w:rsidRDefault="00300E1F" w:rsidP="004D787D">
            <w:r>
              <w:t>occupancy</w:t>
            </w:r>
            <w:r w:rsidR="007D1D2F">
              <w:t>Resolution                          16</w:t>
            </w:r>
          </w:p>
          <w:p w14:paraId="507748D1" w14:textId="77777777" w:rsidR="007D1D2F" w:rsidRDefault="007D1D2F" w:rsidP="004D787D">
            <w:r>
              <w:t>minPointCountPerCCPatchSegmentation         16</w:t>
            </w:r>
          </w:p>
          <w:p w14:paraId="0B315C89" w14:textId="77777777" w:rsidR="007D1D2F" w:rsidRDefault="007D1D2F" w:rsidP="004D787D">
            <w:r>
              <w:t>maxNNCountPatchSegmentation                 16</w:t>
            </w:r>
          </w:p>
          <w:p w14:paraId="7FB7A8BE" w14:textId="77777777" w:rsidR="007D1D2F" w:rsidRDefault="007D1D2F" w:rsidP="004D787D">
            <w:r>
              <w:t>surfaceThikness                             4</w:t>
            </w:r>
          </w:p>
          <w:p w14:paraId="43D16AF9" w14:textId="77777777" w:rsidR="007D1D2F" w:rsidRDefault="007D1D2F" w:rsidP="004D787D">
            <w:r>
              <w:t>maxAllowedDist2MissedPointsDetection        1</w:t>
            </w:r>
          </w:p>
          <w:p w14:paraId="5401A64D" w14:textId="77777777" w:rsidR="007D1D2F" w:rsidRDefault="007D1D2F" w:rsidP="004D787D">
            <w:r>
              <w:t>maxAllowedDist2MissedPointsSelection        1</w:t>
            </w:r>
          </w:p>
          <w:p w14:paraId="5E55BBA0" w14:textId="77777777" w:rsidR="007D1D2F" w:rsidRDefault="007D1D2F" w:rsidP="004D787D">
            <w:r>
              <w:t>lambdaRefineSegmentation                    3</w:t>
            </w:r>
          </w:p>
          <w:p w14:paraId="1A0BD94C" w14:textId="77777777" w:rsidR="007D1D2F" w:rsidRDefault="007D1D2F" w:rsidP="004D787D">
            <w:r>
              <w:t xml:space="preserve"> packing</w:t>
            </w:r>
          </w:p>
          <w:p w14:paraId="539BE8DD" w14:textId="77777777" w:rsidR="007D1D2F" w:rsidRDefault="007D1D2F" w:rsidP="004D787D">
            <w:r>
              <w:t>minimumImageWidth                           1280</w:t>
            </w:r>
          </w:p>
          <w:p w14:paraId="1F413F3A" w14:textId="77777777" w:rsidR="007D1D2F" w:rsidRDefault="007D1D2F" w:rsidP="004D787D">
            <w:r>
              <w:t>minimumImageHeight                          1408</w:t>
            </w:r>
          </w:p>
          <w:p w14:paraId="25235EDA" w14:textId="77777777" w:rsidR="007D1D2F" w:rsidRDefault="007D1D2F" w:rsidP="004D787D">
            <w:r>
              <w:t xml:space="preserve"> video encoding</w:t>
            </w:r>
          </w:p>
          <w:p w14:paraId="58FA8F4F" w14:textId="02EFD247" w:rsidR="007D1D2F" w:rsidRDefault="00300E1F" w:rsidP="004D787D">
            <w:r>
              <w:t>geometryQP</w:t>
            </w:r>
            <w:r w:rsidR="007D1D2F">
              <w:t xml:space="preserve">                                  36</w:t>
            </w:r>
          </w:p>
          <w:p w14:paraId="1F58B9CB" w14:textId="00758524" w:rsidR="007D1D2F" w:rsidRDefault="00300E1F" w:rsidP="004D787D">
            <w:r>
              <w:t>textureQP</w:t>
            </w:r>
            <w:r w:rsidR="007D1D2F">
              <w:t xml:space="preserve">                                   47</w:t>
            </w:r>
          </w:p>
          <w:p w14:paraId="29DC7066" w14:textId="77777777" w:rsidR="007D1D2F" w:rsidRDefault="007D1D2F" w:rsidP="004D787D"/>
          <w:p w14:paraId="08D0AFC2" w14:textId="63B2B44E" w:rsidR="007D1D2F" w:rsidRDefault="00300E1F" w:rsidP="004D787D">
            <w:r>
              <w:t>geometryConfig</w:t>
            </w:r>
            <w:r w:rsidR="007D1D2F">
              <w:t xml:space="preserve">                              ../app/</w:t>
            </w:r>
            <w:r>
              <w:t>geometryCfp.cfg</w:t>
            </w:r>
          </w:p>
          <w:p w14:paraId="48F34984" w14:textId="27FD7116" w:rsidR="007D1D2F" w:rsidRDefault="00300E1F" w:rsidP="004D787D">
            <w:r>
              <w:t>textureConfig</w:t>
            </w:r>
            <w:r w:rsidR="007D1D2F">
              <w:t xml:space="preserve">                               ../app/</w:t>
            </w:r>
            <w:r>
              <w:t>textureCfp.cfg</w:t>
            </w:r>
          </w:p>
          <w:p w14:paraId="385834F4" w14:textId="045DAEB3" w:rsidR="007D1D2F" w:rsidRDefault="007D1D2F" w:rsidP="004D787D">
            <w:r>
              <w:t xml:space="preserve"> </w:t>
            </w:r>
            <w:r w:rsidR="00300E1F">
              <w:t>occupancy</w:t>
            </w:r>
            <w:r>
              <w:t xml:space="preserve"> map encoding</w:t>
            </w:r>
          </w:p>
          <w:p w14:paraId="2AF452FA" w14:textId="77777777" w:rsidR="007D1D2F" w:rsidRDefault="007D1D2F" w:rsidP="004D787D">
            <w:r>
              <w:t>maxCandidateCount                           4</w:t>
            </w:r>
          </w:p>
          <w:p w14:paraId="7A200E98" w14:textId="3FF04C33" w:rsidR="007D1D2F" w:rsidRDefault="00300E1F" w:rsidP="004D787D">
            <w:r>
              <w:t>occupancy</w:t>
            </w:r>
            <w:r w:rsidR="007D1D2F">
              <w:t>Precision                           4</w:t>
            </w:r>
          </w:p>
          <w:p w14:paraId="3ADCCBE3" w14:textId="77777777" w:rsidR="007D1D2F" w:rsidRDefault="007D1D2F" w:rsidP="004D787D">
            <w:r>
              <w:t xml:space="preserve"> smoothing</w:t>
            </w:r>
          </w:p>
          <w:p w14:paraId="4386A83E" w14:textId="77777777" w:rsidR="007D1D2F" w:rsidRDefault="007D1D2F" w:rsidP="004D787D">
            <w:r>
              <w:t>neighborCountSmoothing                      64</w:t>
            </w:r>
          </w:p>
          <w:p w14:paraId="1FF13821" w14:textId="77777777" w:rsidR="007D1D2F" w:rsidRDefault="007D1D2F" w:rsidP="004D787D">
            <w:r>
              <w:t>radius2Smoothing                            64</w:t>
            </w:r>
          </w:p>
          <w:p w14:paraId="04030928" w14:textId="77777777" w:rsidR="007D1D2F" w:rsidRDefault="007D1D2F" w:rsidP="004D787D">
            <w:r>
              <w:t>radius2BoundaryDetection                    64</w:t>
            </w:r>
          </w:p>
          <w:p w14:paraId="0382FBBB" w14:textId="77777777" w:rsidR="007D1D2F" w:rsidRDefault="007D1D2F" w:rsidP="004D787D">
            <w:r>
              <w:t>thresholdSmoothing                          64</w:t>
            </w:r>
          </w:p>
        </w:tc>
      </w:tr>
      <w:tr w:rsidR="007D1D2F" w14:paraId="2D6464B5" w14:textId="77777777" w:rsidTr="004D787D">
        <w:tc>
          <w:tcPr>
            <w:tcW w:w="961" w:type="dxa"/>
          </w:tcPr>
          <w:p w14:paraId="3FD7068E" w14:textId="77777777" w:rsidR="007D1D2F" w:rsidRDefault="007D1D2F" w:rsidP="004D787D">
            <w:r>
              <w:lastRenderedPageBreak/>
              <w:t>R02</w:t>
            </w:r>
          </w:p>
        </w:tc>
        <w:tc>
          <w:tcPr>
            <w:tcW w:w="8532" w:type="dxa"/>
          </w:tcPr>
          <w:p w14:paraId="37235B6A" w14:textId="77777777" w:rsidR="007D1D2F" w:rsidRDefault="007D1D2F" w:rsidP="004D787D">
            <w:r>
              <w:t>mode                        0</w:t>
            </w:r>
          </w:p>
          <w:p w14:paraId="6276C593" w14:textId="77777777" w:rsidR="007D1D2F" w:rsidRDefault="007D1D2F" w:rsidP="004D787D">
            <w:r>
              <w:t xml:space="preserve"> uncompressedDataPath        ../uncompressed/queen/frame_%04d.ply</w:t>
            </w:r>
          </w:p>
          <w:p w14:paraId="018690F7" w14:textId="77777777" w:rsidR="007D1D2F" w:rsidRDefault="007D1D2F" w:rsidP="004D787D">
            <w:r>
              <w:t xml:space="preserve"> compressedStreamPath        ../enc/P07S20C04R02/P07S20C04R02.bin</w:t>
            </w:r>
          </w:p>
          <w:p w14:paraId="2274112C" w14:textId="77777777" w:rsidR="007D1D2F" w:rsidRDefault="007D1D2F" w:rsidP="004D787D">
            <w:r>
              <w:t xml:space="preserve"> reconstructedDataPath       </w:t>
            </w:r>
          </w:p>
          <w:p w14:paraId="59C39CBA" w14:textId="77777777" w:rsidR="007D1D2F" w:rsidRDefault="007D1D2F" w:rsidP="004D787D">
            <w:r>
              <w:t xml:space="preserve"> frameCount                  250</w:t>
            </w:r>
          </w:p>
          <w:p w14:paraId="40606572" w14:textId="77777777" w:rsidR="007D1D2F" w:rsidRDefault="007D1D2F" w:rsidP="004D787D">
            <w:r>
              <w:t xml:space="preserve"> startFrameNumber            0</w:t>
            </w:r>
          </w:p>
          <w:p w14:paraId="4D20AEB7" w14:textId="77777777" w:rsidR="007D1D2F" w:rsidRDefault="007D1D2F" w:rsidP="004D787D">
            <w:r>
              <w:t xml:space="preserve"> groupOfFramesSize           32</w:t>
            </w:r>
          </w:p>
          <w:p w14:paraId="79DB7652" w14:textId="77777777" w:rsidR="007D1D2F" w:rsidRDefault="007D1D2F" w:rsidP="004D787D">
            <w:r>
              <w:t xml:space="preserve"> colorTransform              1</w:t>
            </w:r>
          </w:p>
          <w:p w14:paraId="735731CE" w14:textId="77777777" w:rsidR="007D1D2F" w:rsidRDefault="007D1D2F" w:rsidP="004D787D">
            <w:r>
              <w:t xml:space="preserve"> 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731E9C27" w14:textId="77777777" w:rsidR="007D1D2F" w:rsidRDefault="007D1D2F" w:rsidP="004D787D">
            <w:r>
              <w:t xml:space="preserve"> videoDecoderPath            </w:t>
            </w:r>
          </w:p>
          <w:p w14:paraId="785968CB" w14:textId="77777777" w:rsidR="007D1D2F" w:rsidRDefault="007D1D2F" w:rsidP="004D787D">
            <w:r>
              <w:t xml:space="preserve"> segmentation</w:t>
            </w:r>
          </w:p>
          <w:p w14:paraId="191631DA" w14:textId="77777777" w:rsidR="007D1D2F" w:rsidRDefault="007D1D2F" w:rsidP="004D787D">
            <w:r>
              <w:lastRenderedPageBreak/>
              <w:t>nnNormalEstimation                          32</w:t>
            </w:r>
          </w:p>
          <w:p w14:paraId="038346A6" w14:textId="77777777" w:rsidR="007D1D2F" w:rsidRDefault="007D1D2F" w:rsidP="004D787D">
            <w:r>
              <w:t>maxNNCountRefineSegmentation                256</w:t>
            </w:r>
          </w:p>
          <w:p w14:paraId="5E3A0899" w14:textId="77777777" w:rsidR="007D1D2F" w:rsidRDefault="007D1D2F" w:rsidP="004D787D">
            <w:r>
              <w:t>iterationCountRefineSegmentation            100</w:t>
            </w:r>
          </w:p>
          <w:p w14:paraId="7368BB8E" w14:textId="4A730C0E" w:rsidR="007D1D2F" w:rsidRDefault="00300E1F" w:rsidP="004D787D">
            <w:r>
              <w:t>occupancy</w:t>
            </w:r>
            <w:r w:rsidR="007D1D2F">
              <w:t>Resolution                          16</w:t>
            </w:r>
          </w:p>
          <w:p w14:paraId="13F03EF5" w14:textId="77777777" w:rsidR="007D1D2F" w:rsidRDefault="007D1D2F" w:rsidP="004D787D">
            <w:r>
              <w:t>minPointCountPerCCPatchSegmentation         16</w:t>
            </w:r>
          </w:p>
          <w:p w14:paraId="02AC06F6" w14:textId="77777777" w:rsidR="007D1D2F" w:rsidRDefault="007D1D2F" w:rsidP="004D787D">
            <w:r>
              <w:t>maxNNCountPatchSegmentation                 16</w:t>
            </w:r>
          </w:p>
          <w:p w14:paraId="1C93C98F" w14:textId="77777777" w:rsidR="007D1D2F" w:rsidRDefault="007D1D2F" w:rsidP="004D787D">
            <w:r>
              <w:t>surfaceThikness                             4</w:t>
            </w:r>
          </w:p>
          <w:p w14:paraId="6CA843A6" w14:textId="77777777" w:rsidR="007D1D2F" w:rsidRDefault="007D1D2F" w:rsidP="004D787D">
            <w:r>
              <w:t>maxAllowedDist2MissedPointsDetection        1</w:t>
            </w:r>
          </w:p>
          <w:p w14:paraId="0E3819D7" w14:textId="77777777" w:rsidR="007D1D2F" w:rsidRDefault="007D1D2F" w:rsidP="004D787D">
            <w:r>
              <w:t>maxAllowedDist2MissedPointsSelection        1</w:t>
            </w:r>
          </w:p>
          <w:p w14:paraId="1943FB30" w14:textId="77777777" w:rsidR="007D1D2F" w:rsidRDefault="007D1D2F" w:rsidP="004D787D">
            <w:r>
              <w:t>lambdaRefineSegmentation                    3</w:t>
            </w:r>
          </w:p>
          <w:p w14:paraId="60082F1C" w14:textId="77777777" w:rsidR="007D1D2F" w:rsidRDefault="007D1D2F" w:rsidP="004D787D">
            <w:r>
              <w:t xml:space="preserve"> packing</w:t>
            </w:r>
          </w:p>
          <w:p w14:paraId="35043ABC" w14:textId="77777777" w:rsidR="007D1D2F" w:rsidRDefault="007D1D2F" w:rsidP="004D787D">
            <w:r>
              <w:t>minimumImageWidth                           1280</w:t>
            </w:r>
          </w:p>
          <w:p w14:paraId="7E4E17E8" w14:textId="77777777" w:rsidR="007D1D2F" w:rsidRDefault="007D1D2F" w:rsidP="004D787D">
            <w:r>
              <w:t>minimumImageHeight                          1408</w:t>
            </w:r>
          </w:p>
          <w:p w14:paraId="14F828C7" w14:textId="77777777" w:rsidR="007D1D2F" w:rsidRDefault="007D1D2F" w:rsidP="004D787D">
            <w:r>
              <w:t xml:space="preserve"> video encoding</w:t>
            </w:r>
          </w:p>
          <w:p w14:paraId="0F4119C3" w14:textId="74056369" w:rsidR="007D1D2F" w:rsidRDefault="00300E1F" w:rsidP="004D787D">
            <w:r>
              <w:t>geometryQP</w:t>
            </w:r>
            <w:r w:rsidR="007D1D2F">
              <w:t xml:space="preserve">                                  32</w:t>
            </w:r>
          </w:p>
          <w:p w14:paraId="4F85FB8C" w14:textId="78AA560D" w:rsidR="007D1D2F" w:rsidRDefault="00300E1F" w:rsidP="004D787D">
            <w:r>
              <w:t>textureQP</w:t>
            </w:r>
            <w:r w:rsidR="007D1D2F">
              <w:t xml:space="preserve">                                   40</w:t>
            </w:r>
          </w:p>
          <w:p w14:paraId="620FFC0E" w14:textId="77777777" w:rsidR="007D1D2F" w:rsidRDefault="007D1D2F" w:rsidP="004D787D"/>
          <w:p w14:paraId="1A4588E5" w14:textId="1EE889C2" w:rsidR="007D1D2F" w:rsidRDefault="00300E1F" w:rsidP="004D787D">
            <w:r>
              <w:t>geometryConfig</w:t>
            </w:r>
            <w:r w:rsidR="007D1D2F">
              <w:t xml:space="preserve">                              ../app/</w:t>
            </w:r>
            <w:r>
              <w:t>geometryCfp.cfg</w:t>
            </w:r>
          </w:p>
          <w:p w14:paraId="78A16A91" w14:textId="26D90837" w:rsidR="007D1D2F" w:rsidRDefault="00300E1F" w:rsidP="004D787D">
            <w:r>
              <w:t>textureConfig</w:t>
            </w:r>
            <w:r w:rsidR="007D1D2F">
              <w:t xml:space="preserve">                               ../app/</w:t>
            </w:r>
            <w:r>
              <w:t>textureCfp.cfg</w:t>
            </w:r>
          </w:p>
          <w:p w14:paraId="6382316A" w14:textId="77777777" w:rsidR="007D1D2F" w:rsidRDefault="007D1D2F" w:rsidP="004D787D"/>
          <w:p w14:paraId="14AE895A" w14:textId="00810E50" w:rsidR="007D1D2F" w:rsidRDefault="007D1D2F" w:rsidP="004D787D">
            <w:r>
              <w:t xml:space="preserve"> </w:t>
            </w:r>
            <w:r w:rsidR="00300E1F">
              <w:t>occupancy</w:t>
            </w:r>
            <w:r>
              <w:t xml:space="preserve"> map encoding</w:t>
            </w:r>
          </w:p>
          <w:p w14:paraId="06D7ED02" w14:textId="77777777" w:rsidR="007D1D2F" w:rsidRDefault="007D1D2F" w:rsidP="004D787D">
            <w:r>
              <w:t>maxCandidateCount                           4</w:t>
            </w:r>
          </w:p>
          <w:p w14:paraId="24AC18C1" w14:textId="3DFFD57E" w:rsidR="007D1D2F" w:rsidRDefault="00300E1F" w:rsidP="004D787D">
            <w:r>
              <w:t>occupancy</w:t>
            </w:r>
            <w:r w:rsidR="007D1D2F">
              <w:t>Precision                           4</w:t>
            </w:r>
          </w:p>
          <w:p w14:paraId="793E7256" w14:textId="77777777" w:rsidR="007D1D2F" w:rsidRDefault="007D1D2F" w:rsidP="004D787D">
            <w:r>
              <w:t xml:space="preserve"> smoothing</w:t>
            </w:r>
          </w:p>
          <w:p w14:paraId="6BB53F5B" w14:textId="77777777" w:rsidR="007D1D2F" w:rsidRDefault="007D1D2F" w:rsidP="004D787D">
            <w:r>
              <w:t>neighborCountSmoothing                      64</w:t>
            </w:r>
          </w:p>
          <w:p w14:paraId="234C787A" w14:textId="77777777" w:rsidR="007D1D2F" w:rsidRDefault="007D1D2F" w:rsidP="004D787D">
            <w:r>
              <w:t>radius2Smoothing                            64</w:t>
            </w:r>
          </w:p>
          <w:p w14:paraId="47B6A1E2" w14:textId="77777777" w:rsidR="007D1D2F" w:rsidRDefault="007D1D2F" w:rsidP="004D787D">
            <w:r>
              <w:t>radius2BoundaryDetection                    64</w:t>
            </w:r>
          </w:p>
          <w:p w14:paraId="446D3278" w14:textId="77777777" w:rsidR="007D1D2F" w:rsidRDefault="007D1D2F" w:rsidP="004D787D">
            <w:r>
              <w:t>thresholdSmoothing                          64</w:t>
            </w:r>
          </w:p>
          <w:p w14:paraId="2C35F77E" w14:textId="77777777" w:rsidR="007D1D2F" w:rsidRDefault="007D1D2F" w:rsidP="004D787D"/>
        </w:tc>
      </w:tr>
      <w:tr w:rsidR="007D1D2F" w14:paraId="0EFFD2BF" w14:textId="77777777" w:rsidTr="004D787D">
        <w:tc>
          <w:tcPr>
            <w:tcW w:w="961" w:type="dxa"/>
          </w:tcPr>
          <w:p w14:paraId="7F78359D" w14:textId="77777777" w:rsidR="007D1D2F" w:rsidRDefault="007D1D2F" w:rsidP="004D787D">
            <w:r>
              <w:lastRenderedPageBreak/>
              <w:t>R03</w:t>
            </w:r>
          </w:p>
        </w:tc>
        <w:tc>
          <w:tcPr>
            <w:tcW w:w="8532" w:type="dxa"/>
          </w:tcPr>
          <w:p w14:paraId="41ADBB46" w14:textId="77777777" w:rsidR="007D1D2F" w:rsidRDefault="007D1D2F" w:rsidP="004D787D">
            <w:r>
              <w:t xml:space="preserve"> mode                        0</w:t>
            </w:r>
          </w:p>
          <w:p w14:paraId="40F6545B" w14:textId="77777777" w:rsidR="007D1D2F" w:rsidRDefault="007D1D2F" w:rsidP="004D787D">
            <w:r>
              <w:t xml:space="preserve"> uncompressedDataPath        ../uncompressed/queen/frame_%04d.ply</w:t>
            </w:r>
          </w:p>
          <w:p w14:paraId="450EFE6D" w14:textId="77777777" w:rsidR="007D1D2F" w:rsidRDefault="007D1D2F" w:rsidP="004D787D">
            <w:r>
              <w:t xml:space="preserve"> compressedStreamPath        ../enc/P07S20C04R03/P07S20C04R03.bin</w:t>
            </w:r>
          </w:p>
          <w:p w14:paraId="6B436D7E" w14:textId="77777777" w:rsidR="007D1D2F" w:rsidRDefault="007D1D2F" w:rsidP="004D787D">
            <w:r>
              <w:t xml:space="preserve"> reconstructedDataPath       </w:t>
            </w:r>
          </w:p>
          <w:p w14:paraId="14CC6912" w14:textId="77777777" w:rsidR="007D1D2F" w:rsidRDefault="007D1D2F" w:rsidP="004D787D">
            <w:r>
              <w:t xml:space="preserve"> frameCount                  250</w:t>
            </w:r>
          </w:p>
          <w:p w14:paraId="00E79968" w14:textId="77777777" w:rsidR="007D1D2F" w:rsidRDefault="007D1D2F" w:rsidP="004D787D">
            <w:r>
              <w:t xml:space="preserve"> startFrameNumber            0</w:t>
            </w:r>
          </w:p>
          <w:p w14:paraId="4FF4D14B" w14:textId="77777777" w:rsidR="007D1D2F" w:rsidRDefault="007D1D2F" w:rsidP="004D787D">
            <w:r>
              <w:t xml:space="preserve"> groupOfFramesSize           32</w:t>
            </w:r>
          </w:p>
          <w:p w14:paraId="7E0E1205" w14:textId="77777777" w:rsidR="007D1D2F" w:rsidRDefault="007D1D2F" w:rsidP="004D787D">
            <w:r>
              <w:t xml:space="preserve"> colorTransform              1</w:t>
            </w:r>
          </w:p>
          <w:p w14:paraId="7CD64512" w14:textId="77777777" w:rsidR="007D1D2F" w:rsidRDefault="007D1D2F" w:rsidP="004D787D">
            <w:r>
              <w:t xml:space="preserve"> 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4324BC19" w14:textId="77777777" w:rsidR="007D1D2F" w:rsidRDefault="007D1D2F" w:rsidP="004D787D">
            <w:r>
              <w:t xml:space="preserve"> videoDecoderPath            </w:t>
            </w:r>
          </w:p>
          <w:p w14:paraId="7350EEF5" w14:textId="77777777" w:rsidR="007D1D2F" w:rsidRDefault="007D1D2F" w:rsidP="004D787D">
            <w:r>
              <w:t xml:space="preserve"> segmentation</w:t>
            </w:r>
          </w:p>
          <w:p w14:paraId="02EC3215" w14:textId="77777777" w:rsidR="007D1D2F" w:rsidRDefault="007D1D2F" w:rsidP="004D787D">
            <w:r>
              <w:t>nnNormalEstimation                          32</w:t>
            </w:r>
          </w:p>
          <w:p w14:paraId="3A49F385" w14:textId="77777777" w:rsidR="007D1D2F" w:rsidRDefault="007D1D2F" w:rsidP="004D787D">
            <w:r>
              <w:t>maxNNCountRefineSegmentation                256</w:t>
            </w:r>
          </w:p>
          <w:p w14:paraId="42100F62" w14:textId="77777777" w:rsidR="007D1D2F" w:rsidRDefault="007D1D2F" w:rsidP="004D787D">
            <w:r>
              <w:t>iterationCountRefineSegmentation            100</w:t>
            </w:r>
          </w:p>
          <w:p w14:paraId="7D2AF9D1" w14:textId="25167E80" w:rsidR="007D1D2F" w:rsidRDefault="00300E1F" w:rsidP="004D787D">
            <w:r>
              <w:t>occupancy</w:t>
            </w:r>
            <w:r w:rsidR="007D1D2F">
              <w:t>Resolution                          16</w:t>
            </w:r>
          </w:p>
          <w:p w14:paraId="74BEB13F" w14:textId="77777777" w:rsidR="007D1D2F" w:rsidRDefault="007D1D2F" w:rsidP="004D787D">
            <w:r>
              <w:lastRenderedPageBreak/>
              <w:t>minPointCountPerCCPatchSegmentation         16</w:t>
            </w:r>
          </w:p>
          <w:p w14:paraId="52A2B47F" w14:textId="77777777" w:rsidR="007D1D2F" w:rsidRDefault="007D1D2F" w:rsidP="004D787D">
            <w:r>
              <w:t>maxNNCountPatchSegmentation                 16</w:t>
            </w:r>
          </w:p>
          <w:p w14:paraId="46F35AA8" w14:textId="77777777" w:rsidR="007D1D2F" w:rsidRDefault="007D1D2F" w:rsidP="004D787D">
            <w:r>
              <w:t>surfaceThikness                             4</w:t>
            </w:r>
          </w:p>
          <w:p w14:paraId="00E9B5CD" w14:textId="77777777" w:rsidR="007D1D2F" w:rsidRDefault="007D1D2F" w:rsidP="004D787D">
            <w:r>
              <w:t>maxAllowedDist2MissedPointsDetection        1</w:t>
            </w:r>
          </w:p>
          <w:p w14:paraId="20F039FD" w14:textId="77777777" w:rsidR="007D1D2F" w:rsidRDefault="007D1D2F" w:rsidP="004D787D">
            <w:r>
              <w:t>maxAllowedDist2MissedPointsSelection        1</w:t>
            </w:r>
          </w:p>
          <w:p w14:paraId="3AED6173" w14:textId="77777777" w:rsidR="007D1D2F" w:rsidRDefault="007D1D2F" w:rsidP="004D787D">
            <w:r>
              <w:t>lambdaRefineSegmentation                    3</w:t>
            </w:r>
          </w:p>
          <w:p w14:paraId="3FC04325" w14:textId="77777777" w:rsidR="007D1D2F" w:rsidRDefault="007D1D2F" w:rsidP="004D787D">
            <w:r>
              <w:t xml:space="preserve"> packing</w:t>
            </w:r>
          </w:p>
          <w:p w14:paraId="4DDCB3D0" w14:textId="77777777" w:rsidR="007D1D2F" w:rsidRDefault="007D1D2F" w:rsidP="004D787D">
            <w:r>
              <w:t>minimumImageWidth                           1280</w:t>
            </w:r>
          </w:p>
          <w:p w14:paraId="26EB1672" w14:textId="77777777" w:rsidR="007D1D2F" w:rsidRDefault="007D1D2F" w:rsidP="004D787D">
            <w:r>
              <w:t>minimumImageHeight                          1408</w:t>
            </w:r>
          </w:p>
          <w:p w14:paraId="23C8CBC3" w14:textId="77777777" w:rsidR="007D1D2F" w:rsidRDefault="007D1D2F" w:rsidP="004D787D">
            <w:r>
              <w:t xml:space="preserve"> video encoding</w:t>
            </w:r>
          </w:p>
          <w:p w14:paraId="693DC217" w14:textId="25C7660C" w:rsidR="007D1D2F" w:rsidRDefault="00300E1F" w:rsidP="004D787D">
            <w:r>
              <w:t>geometryQP</w:t>
            </w:r>
            <w:r w:rsidR="007D1D2F">
              <w:t xml:space="preserve">                                  24</w:t>
            </w:r>
          </w:p>
          <w:p w14:paraId="014BECC9" w14:textId="5113626D" w:rsidR="007D1D2F" w:rsidRDefault="00300E1F" w:rsidP="004D787D">
            <w:r>
              <w:t>textureQP</w:t>
            </w:r>
            <w:r w:rsidR="007D1D2F">
              <w:t xml:space="preserve">                                   28</w:t>
            </w:r>
          </w:p>
          <w:p w14:paraId="58C79B3B" w14:textId="77777777" w:rsidR="007D1D2F" w:rsidRDefault="007D1D2F" w:rsidP="004D787D"/>
          <w:p w14:paraId="7C9B19D2" w14:textId="54ED08F8" w:rsidR="007D1D2F" w:rsidRDefault="00300E1F" w:rsidP="004D787D">
            <w:r>
              <w:t>geometryConfig</w:t>
            </w:r>
            <w:r w:rsidR="007D1D2F">
              <w:t xml:space="preserve">                              ../app/</w:t>
            </w:r>
            <w:r>
              <w:t>geometryCfp.cfg</w:t>
            </w:r>
          </w:p>
          <w:p w14:paraId="653A8E77" w14:textId="464CCFEF" w:rsidR="007D1D2F" w:rsidRDefault="00300E1F" w:rsidP="004D787D">
            <w:r>
              <w:t>textureConfig</w:t>
            </w:r>
            <w:r w:rsidR="007D1D2F">
              <w:t xml:space="preserve">                               ../app/</w:t>
            </w:r>
            <w:r>
              <w:t>textureCfp.cfg</w:t>
            </w:r>
          </w:p>
          <w:p w14:paraId="12784AC4" w14:textId="77777777" w:rsidR="007D1D2F" w:rsidRDefault="007D1D2F" w:rsidP="004D787D"/>
          <w:p w14:paraId="2BD90B62" w14:textId="71A47C66" w:rsidR="007D1D2F" w:rsidRDefault="007D1D2F" w:rsidP="004D787D">
            <w:r>
              <w:t xml:space="preserve"> </w:t>
            </w:r>
            <w:r w:rsidR="00300E1F">
              <w:t>occupancy</w:t>
            </w:r>
            <w:r>
              <w:t xml:space="preserve"> map encoding</w:t>
            </w:r>
          </w:p>
          <w:p w14:paraId="409681B3" w14:textId="77777777" w:rsidR="007D1D2F" w:rsidRDefault="007D1D2F" w:rsidP="004D787D">
            <w:r>
              <w:t>maxCandidateCount                           4</w:t>
            </w:r>
          </w:p>
          <w:p w14:paraId="68FA745C" w14:textId="507249F0" w:rsidR="007D1D2F" w:rsidRDefault="00300E1F" w:rsidP="004D787D">
            <w:r>
              <w:t>occupancy</w:t>
            </w:r>
            <w:r w:rsidR="007D1D2F">
              <w:t>Precision                           4</w:t>
            </w:r>
          </w:p>
          <w:p w14:paraId="6B4EE06F" w14:textId="77777777" w:rsidR="007D1D2F" w:rsidRDefault="007D1D2F" w:rsidP="004D787D">
            <w:r>
              <w:t xml:space="preserve"> smoothing</w:t>
            </w:r>
          </w:p>
          <w:p w14:paraId="4C04FB8F" w14:textId="77777777" w:rsidR="007D1D2F" w:rsidRDefault="007D1D2F" w:rsidP="004D787D">
            <w:r>
              <w:t>neighborCountSmoothing                      64</w:t>
            </w:r>
          </w:p>
          <w:p w14:paraId="763372E4" w14:textId="77777777" w:rsidR="007D1D2F" w:rsidRDefault="007D1D2F" w:rsidP="004D787D">
            <w:r>
              <w:t>radius2Smoothing                            64</w:t>
            </w:r>
          </w:p>
          <w:p w14:paraId="2ECB7BC8" w14:textId="77777777" w:rsidR="007D1D2F" w:rsidRDefault="007D1D2F" w:rsidP="004D787D">
            <w:r>
              <w:t>radius2BoundaryDetection                    64</w:t>
            </w:r>
          </w:p>
          <w:p w14:paraId="4F58714F" w14:textId="77777777" w:rsidR="007D1D2F" w:rsidRDefault="007D1D2F" w:rsidP="004D787D">
            <w:r>
              <w:t>thresholdSmoothing                          64</w:t>
            </w:r>
          </w:p>
        </w:tc>
      </w:tr>
      <w:tr w:rsidR="007D1D2F" w14:paraId="2CA75344" w14:textId="77777777" w:rsidTr="004D787D">
        <w:tc>
          <w:tcPr>
            <w:tcW w:w="961" w:type="dxa"/>
          </w:tcPr>
          <w:p w14:paraId="0744A436" w14:textId="77777777" w:rsidR="007D1D2F" w:rsidRDefault="007D1D2F" w:rsidP="004D787D">
            <w:r>
              <w:lastRenderedPageBreak/>
              <w:t>R04</w:t>
            </w:r>
          </w:p>
        </w:tc>
        <w:tc>
          <w:tcPr>
            <w:tcW w:w="8532" w:type="dxa"/>
          </w:tcPr>
          <w:p w14:paraId="6F5C4F48" w14:textId="77777777" w:rsidR="007D1D2F" w:rsidRDefault="007D1D2F" w:rsidP="004D787D">
            <w:r>
              <w:t xml:space="preserve"> mode                        0</w:t>
            </w:r>
          </w:p>
          <w:p w14:paraId="435A68AE" w14:textId="77777777" w:rsidR="007D1D2F" w:rsidRDefault="007D1D2F" w:rsidP="004D787D">
            <w:r>
              <w:t xml:space="preserve"> uncompressedDataPath        ../uncompressed/queen/frame_%04d.ply</w:t>
            </w:r>
          </w:p>
          <w:p w14:paraId="7E6EA7DC" w14:textId="77777777" w:rsidR="007D1D2F" w:rsidRDefault="007D1D2F" w:rsidP="004D787D">
            <w:r>
              <w:t xml:space="preserve"> compressedStreamPath        ../enc/P07S20C04R04/P07S20C04R04.bin</w:t>
            </w:r>
          </w:p>
          <w:p w14:paraId="762A9C27" w14:textId="77777777" w:rsidR="007D1D2F" w:rsidRDefault="007D1D2F" w:rsidP="004D787D">
            <w:r>
              <w:t xml:space="preserve"> reconstructedDataPath       </w:t>
            </w:r>
          </w:p>
          <w:p w14:paraId="5BB58079" w14:textId="77777777" w:rsidR="007D1D2F" w:rsidRDefault="007D1D2F" w:rsidP="004D787D">
            <w:r>
              <w:t xml:space="preserve"> frameCount                  250</w:t>
            </w:r>
          </w:p>
          <w:p w14:paraId="5D0E88FB" w14:textId="77777777" w:rsidR="007D1D2F" w:rsidRDefault="007D1D2F" w:rsidP="004D787D">
            <w:r>
              <w:t xml:space="preserve"> startFrameNumber            0</w:t>
            </w:r>
          </w:p>
          <w:p w14:paraId="11A9FC06" w14:textId="77777777" w:rsidR="007D1D2F" w:rsidRDefault="007D1D2F" w:rsidP="004D787D">
            <w:r>
              <w:t xml:space="preserve"> groupOfFramesSize           32</w:t>
            </w:r>
          </w:p>
          <w:p w14:paraId="413628CD" w14:textId="77777777" w:rsidR="007D1D2F" w:rsidRDefault="007D1D2F" w:rsidP="004D787D">
            <w:r>
              <w:t xml:space="preserve"> colorTransform              1</w:t>
            </w:r>
          </w:p>
          <w:p w14:paraId="55C82A45" w14:textId="77777777" w:rsidR="007D1D2F" w:rsidRDefault="007D1D2F" w:rsidP="004D787D">
            <w:r>
              <w:t xml:space="preserve"> 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7B0A852F" w14:textId="77777777" w:rsidR="007D1D2F" w:rsidRDefault="007D1D2F" w:rsidP="004D787D">
            <w:r>
              <w:t xml:space="preserve"> videoDecoderPath            </w:t>
            </w:r>
          </w:p>
          <w:p w14:paraId="5DA46065" w14:textId="77777777" w:rsidR="007D1D2F" w:rsidRDefault="007D1D2F" w:rsidP="004D787D">
            <w:r>
              <w:t xml:space="preserve"> segmentation</w:t>
            </w:r>
          </w:p>
          <w:p w14:paraId="0612FA81" w14:textId="77777777" w:rsidR="007D1D2F" w:rsidRDefault="007D1D2F" w:rsidP="004D787D">
            <w:r>
              <w:t>nnNormalEstimation                          32</w:t>
            </w:r>
          </w:p>
          <w:p w14:paraId="2120EB5A" w14:textId="77777777" w:rsidR="007D1D2F" w:rsidRDefault="007D1D2F" w:rsidP="004D787D">
            <w:r>
              <w:t>maxNNCountRefineSegmentation                256</w:t>
            </w:r>
          </w:p>
          <w:p w14:paraId="06F18FED" w14:textId="77777777" w:rsidR="007D1D2F" w:rsidRDefault="007D1D2F" w:rsidP="004D787D">
            <w:r>
              <w:t>iterationCountRefineSegmentation            100</w:t>
            </w:r>
          </w:p>
          <w:p w14:paraId="7C2B1B5C" w14:textId="39C3CF7C" w:rsidR="007D1D2F" w:rsidRDefault="00300E1F" w:rsidP="004D787D">
            <w:r>
              <w:t>occupancy</w:t>
            </w:r>
            <w:r w:rsidR="007D1D2F">
              <w:t>Resolution                          16</w:t>
            </w:r>
          </w:p>
          <w:p w14:paraId="1CC59554" w14:textId="77777777" w:rsidR="007D1D2F" w:rsidRDefault="007D1D2F" w:rsidP="004D787D">
            <w:r>
              <w:t>minPointCountPerCCPatchSegmentation         16</w:t>
            </w:r>
          </w:p>
          <w:p w14:paraId="62FE898F" w14:textId="77777777" w:rsidR="007D1D2F" w:rsidRDefault="007D1D2F" w:rsidP="004D787D">
            <w:r>
              <w:t>maxNNCountPatchSegmentation                 16</w:t>
            </w:r>
          </w:p>
          <w:p w14:paraId="59F02F2E" w14:textId="77777777" w:rsidR="007D1D2F" w:rsidRDefault="007D1D2F" w:rsidP="004D787D">
            <w:r>
              <w:t>surfaceThikness                             4</w:t>
            </w:r>
          </w:p>
          <w:p w14:paraId="6E4ED7B1" w14:textId="77777777" w:rsidR="007D1D2F" w:rsidRDefault="007D1D2F" w:rsidP="004D787D">
            <w:r>
              <w:t>maxAllowedDist2MissedPointsDetection        1</w:t>
            </w:r>
          </w:p>
          <w:p w14:paraId="61B5954A" w14:textId="77777777" w:rsidR="007D1D2F" w:rsidRDefault="007D1D2F" w:rsidP="004D787D">
            <w:r>
              <w:t>maxAllowedDist2MissedPointsSelection        1</w:t>
            </w:r>
          </w:p>
          <w:p w14:paraId="0E2D189E" w14:textId="77777777" w:rsidR="007D1D2F" w:rsidRDefault="007D1D2F" w:rsidP="004D787D">
            <w:r>
              <w:lastRenderedPageBreak/>
              <w:t>lambdaRefineSegmentation                    3</w:t>
            </w:r>
          </w:p>
          <w:p w14:paraId="73162BFA" w14:textId="77777777" w:rsidR="007D1D2F" w:rsidRDefault="007D1D2F" w:rsidP="004D787D">
            <w:r>
              <w:t xml:space="preserve"> packing</w:t>
            </w:r>
          </w:p>
          <w:p w14:paraId="34A21A12" w14:textId="77777777" w:rsidR="007D1D2F" w:rsidRDefault="007D1D2F" w:rsidP="004D787D">
            <w:r>
              <w:t>minimumImageWidth                           1280</w:t>
            </w:r>
          </w:p>
          <w:p w14:paraId="49CEEEF1" w14:textId="77777777" w:rsidR="007D1D2F" w:rsidRDefault="007D1D2F" w:rsidP="004D787D">
            <w:r>
              <w:t>minimumImageHeight                          1408</w:t>
            </w:r>
          </w:p>
          <w:p w14:paraId="22B17B8E" w14:textId="77777777" w:rsidR="007D1D2F" w:rsidRDefault="007D1D2F" w:rsidP="004D787D">
            <w:r>
              <w:t xml:space="preserve"> video encoding</w:t>
            </w:r>
          </w:p>
          <w:p w14:paraId="0DDDAE90" w14:textId="1241A43C" w:rsidR="007D1D2F" w:rsidRDefault="00300E1F" w:rsidP="004D787D">
            <w:r>
              <w:t>geometryQP</w:t>
            </w:r>
            <w:r w:rsidR="007D1D2F">
              <w:t xml:space="preserve">                                  20</w:t>
            </w:r>
          </w:p>
          <w:p w14:paraId="0C7E71BA" w14:textId="61DBA17C" w:rsidR="007D1D2F" w:rsidRDefault="00300E1F" w:rsidP="004D787D">
            <w:r>
              <w:t>textureQP</w:t>
            </w:r>
            <w:r w:rsidR="007D1D2F">
              <w:t xml:space="preserve">                                   22</w:t>
            </w:r>
          </w:p>
          <w:p w14:paraId="69DDB4E0" w14:textId="77777777" w:rsidR="007D1D2F" w:rsidRDefault="007D1D2F" w:rsidP="004D787D"/>
          <w:p w14:paraId="7970DA13" w14:textId="0CFC4B12" w:rsidR="007D1D2F" w:rsidRDefault="00300E1F" w:rsidP="004D787D">
            <w:r>
              <w:t>geometryConfig</w:t>
            </w:r>
            <w:r w:rsidR="007D1D2F">
              <w:t xml:space="preserve">                              ../app/</w:t>
            </w:r>
            <w:r>
              <w:t>geometryCfp.cfg</w:t>
            </w:r>
          </w:p>
          <w:p w14:paraId="796B0FE6" w14:textId="0FD7F5E9" w:rsidR="007D1D2F" w:rsidRDefault="00300E1F" w:rsidP="004D787D">
            <w:r>
              <w:t>textureConfig</w:t>
            </w:r>
            <w:r w:rsidR="007D1D2F">
              <w:t xml:space="preserve">                               ../app/</w:t>
            </w:r>
            <w:r>
              <w:t>textureCfp.cfg</w:t>
            </w:r>
          </w:p>
          <w:p w14:paraId="1B4DD448" w14:textId="77777777" w:rsidR="007D1D2F" w:rsidRDefault="007D1D2F" w:rsidP="004D787D"/>
          <w:p w14:paraId="13D58D06" w14:textId="7B75B385" w:rsidR="007D1D2F" w:rsidRDefault="007D1D2F" w:rsidP="004D787D">
            <w:r>
              <w:t xml:space="preserve"> </w:t>
            </w:r>
            <w:r w:rsidR="00300E1F">
              <w:t>occupancy</w:t>
            </w:r>
            <w:r>
              <w:t xml:space="preserve"> map encoding</w:t>
            </w:r>
          </w:p>
          <w:p w14:paraId="028FE1DF" w14:textId="77777777" w:rsidR="007D1D2F" w:rsidRDefault="007D1D2F" w:rsidP="004D787D">
            <w:r>
              <w:t>maxCandidateCount                           4</w:t>
            </w:r>
          </w:p>
          <w:p w14:paraId="64D8CE73" w14:textId="3CC4CC93" w:rsidR="007D1D2F" w:rsidRDefault="00300E1F" w:rsidP="004D787D">
            <w:r>
              <w:t>occupancy</w:t>
            </w:r>
            <w:r w:rsidR="007D1D2F">
              <w:t>Precision                           4</w:t>
            </w:r>
          </w:p>
          <w:p w14:paraId="6C74F296" w14:textId="77777777" w:rsidR="007D1D2F" w:rsidRDefault="007D1D2F" w:rsidP="004D787D">
            <w:r>
              <w:t xml:space="preserve"> smoothing</w:t>
            </w:r>
          </w:p>
          <w:p w14:paraId="5D8B490B" w14:textId="77777777" w:rsidR="007D1D2F" w:rsidRDefault="007D1D2F" w:rsidP="004D787D">
            <w:r>
              <w:t>neighborCountSmoothing                      64</w:t>
            </w:r>
          </w:p>
          <w:p w14:paraId="437E2235" w14:textId="77777777" w:rsidR="007D1D2F" w:rsidRDefault="007D1D2F" w:rsidP="004D787D">
            <w:r>
              <w:t>radius2Smoothing                            64</w:t>
            </w:r>
          </w:p>
          <w:p w14:paraId="58F324B8" w14:textId="77777777" w:rsidR="007D1D2F" w:rsidRDefault="007D1D2F" w:rsidP="004D787D">
            <w:r>
              <w:t>radius2BoundaryDetection                    64</w:t>
            </w:r>
          </w:p>
          <w:p w14:paraId="02D47C0B" w14:textId="77777777" w:rsidR="007D1D2F" w:rsidRDefault="007D1D2F" w:rsidP="004D787D">
            <w:r>
              <w:t>thresholdSmoothing                          64</w:t>
            </w:r>
          </w:p>
        </w:tc>
      </w:tr>
      <w:tr w:rsidR="007D1D2F" w14:paraId="4883407B" w14:textId="77777777" w:rsidTr="004D787D">
        <w:tc>
          <w:tcPr>
            <w:tcW w:w="961" w:type="dxa"/>
          </w:tcPr>
          <w:p w14:paraId="2A32240F" w14:textId="77777777" w:rsidR="007D1D2F" w:rsidRDefault="007D1D2F" w:rsidP="004D787D">
            <w:r>
              <w:lastRenderedPageBreak/>
              <w:t>R05</w:t>
            </w:r>
          </w:p>
        </w:tc>
        <w:tc>
          <w:tcPr>
            <w:tcW w:w="8532" w:type="dxa"/>
          </w:tcPr>
          <w:p w14:paraId="609E2173" w14:textId="77777777" w:rsidR="007D1D2F" w:rsidRDefault="007D1D2F" w:rsidP="004D787D">
            <w:r>
              <w:t xml:space="preserve"> mode                        0</w:t>
            </w:r>
          </w:p>
          <w:p w14:paraId="2D7615FD" w14:textId="77777777" w:rsidR="007D1D2F" w:rsidRDefault="007D1D2F" w:rsidP="004D787D">
            <w:r>
              <w:t xml:space="preserve"> uncompressedDataPath        ../uncompressed/queen/frame_%04d.ply</w:t>
            </w:r>
          </w:p>
          <w:p w14:paraId="26366341" w14:textId="77777777" w:rsidR="007D1D2F" w:rsidRDefault="007D1D2F" w:rsidP="004D787D">
            <w:r>
              <w:t xml:space="preserve"> compressedStreamPath        ../enc/P07S20C04R05/P07S20C04R05.bin</w:t>
            </w:r>
          </w:p>
          <w:p w14:paraId="0F8A6E03" w14:textId="77777777" w:rsidR="007D1D2F" w:rsidRDefault="007D1D2F" w:rsidP="004D787D">
            <w:r>
              <w:t xml:space="preserve"> reconstructedDataPath       </w:t>
            </w:r>
          </w:p>
          <w:p w14:paraId="4CAB21CF" w14:textId="77777777" w:rsidR="007D1D2F" w:rsidRDefault="007D1D2F" w:rsidP="004D787D">
            <w:r>
              <w:t xml:space="preserve"> frameCount                  250</w:t>
            </w:r>
          </w:p>
          <w:p w14:paraId="5C3CEF4B" w14:textId="77777777" w:rsidR="007D1D2F" w:rsidRDefault="007D1D2F" w:rsidP="004D787D">
            <w:r>
              <w:t xml:space="preserve"> startFrameNumber            0</w:t>
            </w:r>
          </w:p>
          <w:p w14:paraId="28B4FC12" w14:textId="77777777" w:rsidR="007D1D2F" w:rsidRDefault="007D1D2F" w:rsidP="004D787D">
            <w:r>
              <w:t xml:space="preserve"> groupOfFramesSize           32</w:t>
            </w:r>
          </w:p>
          <w:p w14:paraId="423700A0" w14:textId="77777777" w:rsidR="007D1D2F" w:rsidRDefault="007D1D2F" w:rsidP="004D787D">
            <w:r>
              <w:t xml:space="preserve"> colorTransform              1</w:t>
            </w:r>
          </w:p>
          <w:p w14:paraId="531FDBE8" w14:textId="77777777" w:rsidR="007D1D2F" w:rsidRDefault="007D1D2F" w:rsidP="004D787D">
            <w:r>
              <w:t xml:space="preserve"> 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08442EB3" w14:textId="77777777" w:rsidR="007D1D2F" w:rsidRDefault="007D1D2F" w:rsidP="004D787D">
            <w:r>
              <w:t xml:space="preserve"> videoDecoderPath            </w:t>
            </w:r>
          </w:p>
          <w:p w14:paraId="3AC02D38" w14:textId="77777777" w:rsidR="007D1D2F" w:rsidRDefault="007D1D2F" w:rsidP="004D787D">
            <w:r>
              <w:t xml:space="preserve"> segmentation</w:t>
            </w:r>
          </w:p>
          <w:p w14:paraId="79938CEA" w14:textId="77777777" w:rsidR="007D1D2F" w:rsidRDefault="007D1D2F" w:rsidP="004D787D">
            <w:r>
              <w:t>nnNormalEstimation                          32</w:t>
            </w:r>
          </w:p>
          <w:p w14:paraId="2C91E977" w14:textId="77777777" w:rsidR="007D1D2F" w:rsidRDefault="007D1D2F" w:rsidP="004D787D">
            <w:r>
              <w:t>maxNNCountRefineSegmentation                256</w:t>
            </w:r>
          </w:p>
          <w:p w14:paraId="74B648D4" w14:textId="77777777" w:rsidR="007D1D2F" w:rsidRDefault="007D1D2F" w:rsidP="004D787D">
            <w:r>
              <w:t>iterationCountRefineSegmentation            100</w:t>
            </w:r>
          </w:p>
          <w:p w14:paraId="1014DB9D" w14:textId="5ADA7317" w:rsidR="007D1D2F" w:rsidRDefault="00300E1F" w:rsidP="004D787D">
            <w:r>
              <w:t>occupancy</w:t>
            </w:r>
            <w:r w:rsidR="007D1D2F">
              <w:t>Resolution                          16</w:t>
            </w:r>
          </w:p>
          <w:p w14:paraId="0B39CD69" w14:textId="77777777" w:rsidR="007D1D2F" w:rsidRDefault="007D1D2F" w:rsidP="004D787D">
            <w:r>
              <w:t>minPointCountPerCCPatchSegmentation         16</w:t>
            </w:r>
          </w:p>
          <w:p w14:paraId="4389F189" w14:textId="77777777" w:rsidR="007D1D2F" w:rsidRDefault="007D1D2F" w:rsidP="004D787D">
            <w:r>
              <w:t>maxNNCountPatchSegmentation                 16</w:t>
            </w:r>
          </w:p>
          <w:p w14:paraId="1E03FE0C" w14:textId="77777777" w:rsidR="007D1D2F" w:rsidRDefault="007D1D2F" w:rsidP="004D787D">
            <w:r>
              <w:t>surfaceThikness                             4</w:t>
            </w:r>
          </w:p>
          <w:p w14:paraId="1A35CDB5" w14:textId="77777777" w:rsidR="007D1D2F" w:rsidRDefault="007D1D2F" w:rsidP="004D787D">
            <w:r>
              <w:t>maxAllowedDist2MissedPointsDetection        1</w:t>
            </w:r>
          </w:p>
          <w:p w14:paraId="1D2146D6" w14:textId="77777777" w:rsidR="007D1D2F" w:rsidRDefault="007D1D2F" w:rsidP="004D787D">
            <w:r>
              <w:t>maxAllowedDist2MissedPointsSelection        1</w:t>
            </w:r>
          </w:p>
          <w:p w14:paraId="20A74E6B" w14:textId="77777777" w:rsidR="007D1D2F" w:rsidRDefault="007D1D2F" w:rsidP="004D787D">
            <w:r>
              <w:t>lambdaRefineSegmentation                    3</w:t>
            </w:r>
          </w:p>
          <w:p w14:paraId="4D782E12" w14:textId="77777777" w:rsidR="007D1D2F" w:rsidRDefault="007D1D2F" w:rsidP="004D787D">
            <w:r>
              <w:t xml:space="preserve"> packing</w:t>
            </w:r>
          </w:p>
          <w:p w14:paraId="168C4228" w14:textId="77777777" w:rsidR="007D1D2F" w:rsidRDefault="007D1D2F" w:rsidP="004D787D">
            <w:r>
              <w:t>minimumImageWidth                           1280</w:t>
            </w:r>
          </w:p>
          <w:p w14:paraId="1DD2B54D" w14:textId="77777777" w:rsidR="007D1D2F" w:rsidRDefault="007D1D2F" w:rsidP="004D787D">
            <w:r>
              <w:t>minimumImageHeight                          1408</w:t>
            </w:r>
          </w:p>
          <w:p w14:paraId="37820A5D" w14:textId="77777777" w:rsidR="007D1D2F" w:rsidRDefault="007D1D2F" w:rsidP="004D787D">
            <w:r>
              <w:t xml:space="preserve"> video encoding</w:t>
            </w:r>
          </w:p>
          <w:p w14:paraId="12D45EE4" w14:textId="514CA691" w:rsidR="007D1D2F" w:rsidRDefault="00300E1F" w:rsidP="004D787D">
            <w:r>
              <w:lastRenderedPageBreak/>
              <w:t>geometryQP</w:t>
            </w:r>
            <w:r w:rsidR="007D1D2F">
              <w:t xml:space="preserve">                                  14</w:t>
            </w:r>
          </w:p>
          <w:p w14:paraId="784900C7" w14:textId="3B3EE97F" w:rsidR="007D1D2F" w:rsidRDefault="00300E1F" w:rsidP="004D787D">
            <w:r>
              <w:t>textureQP</w:t>
            </w:r>
            <w:r w:rsidR="007D1D2F">
              <w:t xml:space="preserve">                                   17</w:t>
            </w:r>
          </w:p>
          <w:p w14:paraId="23AFDC17" w14:textId="77777777" w:rsidR="007D1D2F" w:rsidRDefault="007D1D2F" w:rsidP="004D787D"/>
          <w:p w14:paraId="2C9B1355" w14:textId="22E36044" w:rsidR="007D1D2F" w:rsidRDefault="00300E1F" w:rsidP="004D787D">
            <w:r>
              <w:t>geometryConfig</w:t>
            </w:r>
            <w:r w:rsidR="007D1D2F">
              <w:t xml:space="preserve">                              ../app/</w:t>
            </w:r>
            <w:r>
              <w:t>geometryCfp.cfg</w:t>
            </w:r>
          </w:p>
          <w:p w14:paraId="54416777" w14:textId="3BEB4FC6" w:rsidR="007D1D2F" w:rsidRDefault="00300E1F" w:rsidP="004D787D">
            <w:r>
              <w:t>textureConfig</w:t>
            </w:r>
            <w:r w:rsidR="007D1D2F">
              <w:t xml:space="preserve">                               ../app/</w:t>
            </w:r>
            <w:r>
              <w:t>textureCfp.cfg</w:t>
            </w:r>
          </w:p>
          <w:p w14:paraId="6C2B13EC" w14:textId="77777777" w:rsidR="007D1D2F" w:rsidRDefault="007D1D2F" w:rsidP="004D787D"/>
          <w:p w14:paraId="4BA840D1" w14:textId="44687A33" w:rsidR="007D1D2F" w:rsidRDefault="007D1D2F" w:rsidP="004D787D">
            <w:r>
              <w:t xml:space="preserve"> </w:t>
            </w:r>
            <w:r w:rsidR="00300E1F">
              <w:t>occupancy</w:t>
            </w:r>
            <w:r>
              <w:t xml:space="preserve"> map encoding</w:t>
            </w:r>
          </w:p>
          <w:p w14:paraId="10CB63FA" w14:textId="77777777" w:rsidR="007D1D2F" w:rsidRDefault="007D1D2F" w:rsidP="004D787D">
            <w:r>
              <w:t>maxCandidateCount                           4</w:t>
            </w:r>
          </w:p>
          <w:p w14:paraId="65C71D53" w14:textId="5918864E" w:rsidR="007D1D2F" w:rsidRDefault="00300E1F" w:rsidP="004D787D">
            <w:r>
              <w:t>occupancy</w:t>
            </w:r>
            <w:r w:rsidR="007D1D2F">
              <w:t>Precision                           4</w:t>
            </w:r>
          </w:p>
          <w:p w14:paraId="22BCD923" w14:textId="77777777" w:rsidR="007D1D2F" w:rsidRDefault="007D1D2F" w:rsidP="004D787D">
            <w:r>
              <w:t xml:space="preserve"> smoothing</w:t>
            </w:r>
          </w:p>
          <w:p w14:paraId="41E2E157" w14:textId="77777777" w:rsidR="007D1D2F" w:rsidRDefault="007D1D2F" w:rsidP="004D787D">
            <w:r>
              <w:t>neighborCountSmoothing                      64</w:t>
            </w:r>
          </w:p>
          <w:p w14:paraId="37EBA757" w14:textId="77777777" w:rsidR="007D1D2F" w:rsidRDefault="007D1D2F" w:rsidP="004D787D">
            <w:r>
              <w:t>radius2Smoothing                            64</w:t>
            </w:r>
          </w:p>
          <w:p w14:paraId="667F7B30" w14:textId="77777777" w:rsidR="007D1D2F" w:rsidRDefault="007D1D2F" w:rsidP="004D787D">
            <w:r>
              <w:t>radius2BoundaryDetection                    64</w:t>
            </w:r>
          </w:p>
          <w:p w14:paraId="43A5BE53" w14:textId="77777777" w:rsidR="007D1D2F" w:rsidRDefault="007D1D2F" w:rsidP="004D787D">
            <w:r>
              <w:t>thresholdSmoothing                          64</w:t>
            </w:r>
          </w:p>
        </w:tc>
      </w:tr>
    </w:tbl>
    <w:p w14:paraId="6E4D8FB7" w14:textId="77777777" w:rsidR="007D1D2F" w:rsidRDefault="007D1D2F" w:rsidP="007D1D2F"/>
    <w:p w14:paraId="451FBA9D" w14:textId="77777777" w:rsidR="00955571" w:rsidRDefault="00955571" w:rsidP="00955571"/>
    <w:p w14:paraId="742E266C" w14:textId="39C9F4A9" w:rsidR="00860017" w:rsidRDefault="00860017" w:rsidP="00933B2F">
      <w:pPr>
        <w:pStyle w:val="Heading1"/>
        <w:numPr>
          <w:ilvl w:val="0"/>
          <w:numId w:val="1"/>
        </w:numPr>
      </w:pPr>
      <w:r>
        <w:t>Encode Parameters for All Intra</w:t>
      </w:r>
    </w:p>
    <w:p w14:paraId="1BC1391C" w14:textId="77777777" w:rsidR="007D1D2F" w:rsidRDefault="007D1D2F" w:rsidP="007D1D2F">
      <w:pPr>
        <w:pStyle w:val="Heading2"/>
        <w:numPr>
          <w:ilvl w:val="1"/>
          <w:numId w:val="1"/>
        </w:numPr>
      </w:pPr>
      <w:r>
        <w:t>Loot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61"/>
        <w:gridCol w:w="8532"/>
      </w:tblGrid>
      <w:tr w:rsidR="007D1D2F" w14:paraId="2AB25406" w14:textId="77777777" w:rsidTr="004D787D">
        <w:tc>
          <w:tcPr>
            <w:tcW w:w="961" w:type="dxa"/>
          </w:tcPr>
          <w:p w14:paraId="5EB89759" w14:textId="77777777" w:rsidR="007D1D2F" w:rsidRDefault="007D1D2F" w:rsidP="004D787D">
            <w:r>
              <w:t>Bitrate</w:t>
            </w:r>
          </w:p>
        </w:tc>
        <w:tc>
          <w:tcPr>
            <w:tcW w:w="8532" w:type="dxa"/>
          </w:tcPr>
          <w:p w14:paraId="6A9329AA" w14:textId="77777777" w:rsidR="007D1D2F" w:rsidRDefault="007D1D2F" w:rsidP="004D787D">
            <w:r>
              <w:t>Parameters</w:t>
            </w:r>
          </w:p>
        </w:tc>
      </w:tr>
      <w:tr w:rsidR="007D1D2F" w14:paraId="711588CC" w14:textId="77777777" w:rsidTr="004D787D">
        <w:tc>
          <w:tcPr>
            <w:tcW w:w="961" w:type="dxa"/>
          </w:tcPr>
          <w:p w14:paraId="164E27EC" w14:textId="77777777" w:rsidR="007D1D2F" w:rsidRDefault="007D1D2F" w:rsidP="004D787D">
            <w:r>
              <w:t>R01</w:t>
            </w:r>
          </w:p>
        </w:tc>
        <w:tc>
          <w:tcPr>
            <w:tcW w:w="8532" w:type="dxa"/>
          </w:tcPr>
          <w:p w14:paraId="3314900E" w14:textId="2C8FA21A" w:rsidR="004D787D" w:rsidRDefault="004D787D" w:rsidP="004D787D">
            <w:r>
              <w:t>mode                        0</w:t>
            </w:r>
          </w:p>
          <w:p w14:paraId="36E73D88" w14:textId="1D4A8402" w:rsidR="004D787D" w:rsidRDefault="004D787D" w:rsidP="004D787D">
            <w:r>
              <w:t>uncompressedDataPath        ../uncompressed/loot/loot_vox10_%04d.ply</w:t>
            </w:r>
          </w:p>
          <w:p w14:paraId="60305914" w14:textId="4EB6FBEB" w:rsidR="004D787D" w:rsidRDefault="004D787D" w:rsidP="004D787D">
            <w:r>
              <w:t>compressedStreamPath        ../enc/P07S21C03R01/P07S21C03R01.bin</w:t>
            </w:r>
          </w:p>
          <w:p w14:paraId="39D649D4" w14:textId="5CEB533E" w:rsidR="004D787D" w:rsidRDefault="004D787D" w:rsidP="004D787D">
            <w:r>
              <w:t xml:space="preserve">reconstructedDataPath       </w:t>
            </w:r>
          </w:p>
          <w:p w14:paraId="6CDB23A1" w14:textId="4AE54871" w:rsidR="004D787D" w:rsidRDefault="004D787D" w:rsidP="004D787D">
            <w:r>
              <w:t>frameCount                  300</w:t>
            </w:r>
          </w:p>
          <w:p w14:paraId="2DF2BA9F" w14:textId="5918E580" w:rsidR="004D787D" w:rsidRDefault="004D787D" w:rsidP="004D787D">
            <w:r>
              <w:t>startFrameNumber            1000</w:t>
            </w:r>
          </w:p>
          <w:p w14:paraId="53EE253A" w14:textId="2B294029" w:rsidR="004D787D" w:rsidRDefault="004D787D" w:rsidP="004D787D">
            <w:r>
              <w:t>groupOfFramesSize           32</w:t>
            </w:r>
          </w:p>
          <w:p w14:paraId="7216F623" w14:textId="688F2482" w:rsidR="004D787D" w:rsidRDefault="004D787D" w:rsidP="004D787D">
            <w:r>
              <w:t>colorTransform              1</w:t>
            </w:r>
          </w:p>
          <w:p w14:paraId="75ED9546" w14:textId="5678713B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3684824F" w14:textId="659CD4C0" w:rsidR="004D787D" w:rsidRDefault="004D787D" w:rsidP="004D787D">
            <w:r>
              <w:t xml:space="preserve">videoDecoderPath            </w:t>
            </w:r>
          </w:p>
          <w:p w14:paraId="1487EF7D" w14:textId="4C9AAE4E" w:rsidR="004D787D" w:rsidRDefault="004D787D" w:rsidP="004D787D">
            <w:r>
              <w:t>segmentation</w:t>
            </w:r>
          </w:p>
          <w:p w14:paraId="3DFB3945" w14:textId="651DB708" w:rsidR="004D787D" w:rsidRDefault="004D787D" w:rsidP="004D787D">
            <w:r>
              <w:t xml:space="preserve">  nnNormalEstimation                          16</w:t>
            </w:r>
          </w:p>
          <w:p w14:paraId="69D0E202" w14:textId="40039FCC" w:rsidR="004D787D" w:rsidRDefault="004D787D" w:rsidP="004D787D">
            <w:r>
              <w:t xml:space="preserve">  maxNNCountRefineSegmentation                256</w:t>
            </w:r>
          </w:p>
          <w:p w14:paraId="0D7B4DAE" w14:textId="6616328B" w:rsidR="004D787D" w:rsidRDefault="004D787D" w:rsidP="004D787D">
            <w:r>
              <w:t xml:space="preserve">  iterationCountRefineSegmentation            100</w:t>
            </w:r>
          </w:p>
          <w:p w14:paraId="4E5FD5B7" w14:textId="20CB6678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4D96AE96" w14:textId="5169AB6B" w:rsidR="004D787D" w:rsidRDefault="004D787D" w:rsidP="004D787D">
            <w:r>
              <w:t xml:space="preserve">  minPointCountPerCCPatchSegmentation         16</w:t>
            </w:r>
          </w:p>
          <w:p w14:paraId="28B499EB" w14:textId="5DE20827" w:rsidR="004D787D" w:rsidRDefault="004D787D" w:rsidP="004D787D">
            <w:r>
              <w:t xml:space="preserve">  maxNNCountPatchSegmentation                 16</w:t>
            </w:r>
          </w:p>
          <w:p w14:paraId="338195A7" w14:textId="435FA9AB" w:rsidR="004D787D" w:rsidRDefault="004D787D" w:rsidP="004D787D">
            <w:r>
              <w:t xml:space="preserve">  surfaceThikness                             4</w:t>
            </w:r>
          </w:p>
          <w:p w14:paraId="0D56F3E0" w14:textId="47FCD55E" w:rsidR="004D787D" w:rsidRDefault="004D787D" w:rsidP="004D787D">
            <w:r>
              <w:t xml:space="preserve">  maxAllowedDist2MissedPointsDetection        9</w:t>
            </w:r>
          </w:p>
          <w:p w14:paraId="5BD6816F" w14:textId="49926598" w:rsidR="004D787D" w:rsidRDefault="004D787D" w:rsidP="004D787D">
            <w:r>
              <w:t xml:space="preserve">  maxAllowedDist2MissedPointsSelection        1</w:t>
            </w:r>
          </w:p>
          <w:p w14:paraId="4F306DD8" w14:textId="10504805" w:rsidR="004D787D" w:rsidRDefault="004D787D" w:rsidP="004D787D">
            <w:r>
              <w:t xml:space="preserve">  lambdaRefineSegmentation                    3</w:t>
            </w:r>
          </w:p>
          <w:p w14:paraId="0FF2CE3D" w14:textId="72E7AC73" w:rsidR="004D787D" w:rsidRDefault="004D787D" w:rsidP="004D787D">
            <w:r>
              <w:t>packing</w:t>
            </w:r>
          </w:p>
          <w:p w14:paraId="70DEBAAC" w14:textId="3CCFA04E" w:rsidR="004D787D" w:rsidRDefault="004D787D" w:rsidP="004D787D">
            <w:r>
              <w:t xml:space="preserve">  minimumImageWidth                           1280</w:t>
            </w:r>
          </w:p>
          <w:p w14:paraId="2BAC4163" w14:textId="044592CD" w:rsidR="004D787D" w:rsidRDefault="004D787D" w:rsidP="004D787D">
            <w:r>
              <w:lastRenderedPageBreak/>
              <w:t xml:space="preserve">  minimumImageHeight                          1280</w:t>
            </w:r>
          </w:p>
          <w:p w14:paraId="0A5531D5" w14:textId="7C1D7A5E" w:rsidR="004D787D" w:rsidRDefault="004D787D" w:rsidP="004D787D">
            <w:r>
              <w:t>video encoding</w:t>
            </w:r>
          </w:p>
          <w:p w14:paraId="01657B12" w14:textId="60759BD4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24</w:t>
            </w:r>
          </w:p>
          <w:p w14:paraId="2D2F07FB" w14:textId="006E6149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38</w:t>
            </w:r>
          </w:p>
          <w:p w14:paraId="0051E2A2" w14:textId="376D468C" w:rsidR="004D787D" w:rsidRDefault="004D787D" w:rsidP="004D787D">
            <w:r>
              <w:t xml:space="preserve">  </w:t>
            </w:r>
          </w:p>
          <w:p w14:paraId="6070138A" w14:textId="3B076506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46AA7D8C" w14:textId="2AB7F7FA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159F3D54" w14:textId="58632F69" w:rsidR="004D787D" w:rsidRDefault="004D787D" w:rsidP="004D787D"/>
          <w:p w14:paraId="19006E59" w14:textId="0B353EEA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409613F7" w14:textId="5F129058" w:rsidR="004D787D" w:rsidRDefault="004D787D" w:rsidP="004D787D">
            <w:r>
              <w:t xml:space="preserve">  maxCandidateCount                           4</w:t>
            </w:r>
          </w:p>
          <w:p w14:paraId="5888B715" w14:textId="7333258A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0FE47DFE" w14:textId="1D750DDF" w:rsidR="004D787D" w:rsidRDefault="004D787D" w:rsidP="004D787D">
            <w:r>
              <w:t>smoothing</w:t>
            </w:r>
          </w:p>
          <w:p w14:paraId="4BC23930" w14:textId="2EA1DA09" w:rsidR="004D787D" w:rsidRDefault="004D787D" w:rsidP="004D787D">
            <w:r>
              <w:t xml:space="preserve">  neighborCountSmoothing                      64</w:t>
            </w:r>
          </w:p>
          <w:p w14:paraId="7518BDF3" w14:textId="123663B0" w:rsidR="004D787D" w:rsidRDefault="004D787D" w:rsidP="004D787D">
            <w:r>
              <w:t xml:space="preserve">  radius2Smoothing                            64</w:t>
            </w:r>
          </w:p>
          <w:p w14:paraId="513C1979" w14:textId="4B9B174D" w:rsidR="004D787D" w:rsidRDefault="004D787D" w:rsidP="004D787D">
            <w:r>
              <w:t xml:space="preserve">  radius2BoundaryDetection                    64</w:t>
            </w:r>
          </w:p>
          <w:p w14:paraId="09AA1D17" w14:textId="17D9BFF0" w:rsidR="004D787D" w:rsidRDefault="004D787D" w:rsidP="004D787D">
            <w:r>
              <w:t xml:space="preserve">  thresholdSmoothing                          64</w:t>
            </w:r>
          </w:p>
          <w:p w14:paraId="4F5E55FC" w14:textId="77777777" w:rsidR="007D1D2F" w:rsidRDefault="007D1D2F" w:rsidP="004D787D"/>
        </w:tc>
      </w:tr>
      <w:tr w:rsidR="007D1D2F" w14:paraId="70617796" w14:textId="77777777" w:rsidTr="004D787D">
        <w:tc>
          <w:tcPr>
            <w:tcW w:w="961" w:type="dxa"/>
          </w:tcPr>
          <w:p w14:paraId="622DFBA9" w14:textId="77777777" w:rsidR="007D1D2F" w:rsidRDefault="007D1D2F" w:rsidP="004D787D">
            <w:r>
              <w:lastRenderedPageBreak/>
              <w:t>R02</w:t>
            </w:r>
          </w:p>
        </w:tc>
        <w:tc>
          <w:tcPr>
            <w:tcW w:w="8532" w:type="dxa"/>
          </w:tcPr>
          <w:p w14:paraId="77DD5795" w14:textId="17A5214C" w:rsidR="004D787D" w:rsidRDefault="004D787D" w:rsidP="004D787D">
            <w:r>
              <w:t>mode                        0</w:t>
            </w:r>
          </w:p>
          <w:p w14:paraId="0175D8E5" w14:textId="34FB228C" w:rsidR="004D787D" w:rsidRDefault="004D787D" w:rsidP="004D787D">
            <w:r>
              <w:t>uncompressedDataPath        ../uncompressed/loot/loot_vox10_%04d.ply</w:t>
            </w:r>
          </w:p>
          <w:p w14:paraId="210E7853" w14:textId="216928B5" w:rsidR="004D787D" w:rsidRDefault="004D787D" w:rsidP="004D787D">
            <w:r>
              <w:t>compressedStreamPath        ../enc/P07S21C03R02/P07S21C03R02.bin</w:t>
            </w:r>
          </w:p>
          <w:p w14:paraId="432AC54C" w14:textId="5A4B650B" w:rsidR="004D787D" w:rsidRDefault="004D787D" w:rsidP="004D787D">
            <w:r>
              <w:t xml:space="preserve">reconstructedDataPath       </w:t>
            </w:r>
          </w:p>
          <w:p w14:paraId="5ADFBBFA" w14:textId="1970472B" w:rsidR="004D787D" w:rsidRDefault="004D787D" w:rsidP="004D787D">
            <w:r>
              <w:t>frameCount                  300</w:t>
            </w:r>
          </w:p>
          <w:p w14:paraId="543B535D" w14:textId="0366ECE1" w:rsidR="004D787D" w:rsidRDefault="004D787D" w:rsidP="004D787D">
            <w:r>
              <w:t>startFrameNumber            1000</w:t>
            </w:r>
          </w:p>
          <w:p w14:paraId="02FA060F" w14:textId="1E9A2651" w:rsidR="004D787D" w:rsidRDefault="004D787D" w:rsidP="004D787D">
            <w:r>
              <w:t>groupOfFramesSize           32</w:t>
            </w:r>
          </w:p>
          <w:p w14:paraId="4CC716CF" w14:textId="1ABCBC35" w:rsidR="004D787D" w:rsidRDefault="004D787D" w:rsidP="004D787D">
            <w:r>
              <w:t>colorTransform              1</w:t>
            </w:r>
          </w:p>
          <w:p w14:paraId="0CC2E73C" w14:textId="558CFB5E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2C2D9FB9" w14:textId="1C94353E" w:rsidR="004D787D" w:rsidRDefault="004D787D" w:rsidP="004D787D">
            <w:r>
              <w:t xml:space="preserve">videoDecoderPath            </w:t>
            </w:r>
          </w:p>
          <w:p w14:paraId="6D553526" w14:textId="7CCB5B2B" w:rsidR="004D787D" w:rsidRDefault="004D787D" w:rsidP="004D787D">
            <w:r>
              <w:t>segmentation</w:t>
            </w:r>
          </w:p>
          <w:p w14:paraId="78E4F4CD" w14:textId="2075840C" w:rsidR="004D787D" w:rsidRDefault="004D787D" w:rsidP="004D787D">
            <w:r>
              <w:t xml:space="preserve">  nnNormalEstimation                          16</w:t>
            </w:r>
          </w:p>
          <w:p w14:paraId="02906260" w14:textId="57578AE9" w:rsidR="004D787D" w:rsidRDefault="004D787D" w:rsidP="004D787D">
            <w:r>
              <w:t xml:space="preserve">  maxNNCountRefineSegmentation                256</w:t>
            </w:r>
          </w:p>
          <w:p w14:paraId="781AA0C3" w14:textId="54790295" w:rsidR="004D787D" w:rsidRDefault="004D787D" w:rsidP="004D787D">
            <w:r>
              <w:t xml:space="preserve">  iterationCountRefineSegmentation            100</w:t>
            </w:r>
          </w:p>
          <w:p w14:paraId="30965945" w14:textId="454FC740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12EB835C" w14:textId="56942D3B" w:rsidR="004D787D" w:rsidRDefault="004D787D" w:rsidP="004D787D">
            <w:r>
              <w:t xml:space="preserve">  minPointCountPerCCPatchSegmentation         16</w:t>
            </w:r>
          </w:p>
          <w:p w14:paraId="701B2B59" w14:textId="0D981810" w:rsidR="004D787D" w:rsidRDefault="004D787D" w:rsidP="004D787D">
            <w:r>
              <w:t xml:space="preserve">  maxNNCountPatchSegmentation                 16</w:t>
            </w:r>
          </w:p>
          <w:p w14:paraId="5D5AE7BF" w14:textId="1EDFD94F" w:rsidR="004D787D" w:rsidRDefault="004D787D" w:rsidP="004D787D">
            <w:r>
              <w:t xml:space="preserve">  surfaceThikness                             4</w:t>
            </w:r>
          </w:p>
          <w:p w14:paraId="03797251" w14:textId="0CA067B8" w:rsidR="004D787D" w:rsidRDefault="004D787D" w:rsidP="004D787D">
            <w:r>
              <w:t xml:space="preserve">  maxAllowedDist2MissedPointsDetection        9</w:t>
            </w:r>
          </w:p>
          <w:p w14:paraId="65233E6D" w14:textId="00B7C448" w:rsidR="004D787D" w:rsidRDefault="004D787D" w:rsidP="004D787D">
            <w:r>
              <w:t xml:space="preserve">  maxAllowedDist2MissedPointsSelection        1</w:t>
            </w:r>
          </w:p>
          <w:p w14:paraId="141ED3DC" w14:textId="24F1A7BE" w:rsidR="004D787D" w:rsidRDefault="004D787D" w:rsidP="004D787D">
            <w:r>
              <w:t xml:space="preserve">  lambdaRefineSegmentation                    3</w:t>
            </w:r>
          </w:p>
          <w:p w14:paraId="7DB266D9" w14:textId="65BCF698" w:rsidR="004D787D" w:rsidRDefault="004D787D" w:rsidP="004D787D">
            <w:r>
              <w:t>packing</w:t>
            </w:r>
          </w:p>
          <w:p w14:paraId="4020A16C" w14:textId="1D4D1101" w:rsidR="004D787D" w:rsidRDefault="004D787D" w:rsidP="004D787D">
            <w:r>
              <w:t xml:space="preserve">  minimumImageWidth                           1280</w:t>
            </w:r>
          </w:p>
          <w:p w14:paraId="3EDD7930" w14:textId="30922530" w:rsidR="004D787D" w:rsidRDefault="004D787D" w:rsidP="004D787D">
            <w:r>
              <w:t xml:space="preserve">  minimumImageHeight                          1280</w:t>
            </w:r>
          </w:p>
          <w:p w14:paraId="517EEED1" w14:textId="71A96366" w:rsidR="004D787D" w:rsidRDefault="004D787D" w:rsidP="004D787D">
            <w:r>
              <w:t>video encoding</w:t>
            </w:r>
          </w:p>
          <w:p w14:paraId="0D9CB39A" w14:textId="4FE46D7D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24</w:t>
            </w:r>
          </w:p>
          <w:p w14:paraId="4FA2CF18" w14:textId="2A6A4F7B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33</w:t>
            </w:r>
          </w:p>
          <w:p w14:paraId="33EFB5BE" w14:textId="763846AB" w:rsidR="004D787D" w:rsidRDefault="004D787D" w:rsidP="004D787D">
            <w:r>
              <w:lastRenderedPageBreak/>
              <w:t xml:space="preserve">  </w:t>
            </w:r>
          </w:p>
          <w:p w14:paraId="0E1C14B1" w14:textId="20DD9628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66527588" w14:textId="14F193EB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0473DB32" w14:textId="701EBC50" w:rsidR="004D787D" w:rsidRDefault="004D787D" w:rsidP="004D787D"/>
          <w:p w14:paraId="6BACB925" w14:textId="10A87A3F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5C47B22E" w14:textId="1928A0B6" w:rsidR="004D787D" w:rsidRDefault="004D787D" w:rsidP="004D787D">
            <w:r>
              <w:t xml:space="preserve">  maxCandidateCount                           4</w:t>
            </w:r>
          </w:p>
          <w:p w14:paraId="458B84B9" w14:textId="3A922008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146F8A45" w14:textId="09CF496D" w:rsidR="004D787D" w:rsidRDefault="004D787D" w:rsidP="004D787D">
            <w:r>
              <w:t>smoothing</w:t>
            </w:r>
          </w:p>
          <w:p w14:paraId="16184379" w14:textId="70408262" w:rsidR="004D787D" w:rsidRDefault="004D787D" w:rsidP="004D787D">
            <w:r>
              <w:t xml:space="preserve">  neighborCountSmoothing                      64</w:t>
            </w:r>
          </w:p>
          <w:p w14:paraId="3BE13A98" w14:textId="75D6D4BF" w:rsidR="004D787D" w:rsidRDefault="004D787D" w:rsidP="004D787D">
            <w:r>
              <w:t xml:space="preserve">  radius2Smoothing                            64</w:t>
            </w:r>
          </w:p>
          <w:p w14:paraId="4A91B78E" w14:textId="4DAC99FF" w:rsidR="004D787D" w:rsidRDefault="004D787D" w:rsidP="004D787D">
            <w:r>
              <w:t xml:space="preserve">  radius2BoundaryDetection                    64</w:t>
            </w:r>
          </w:p>
          <w:p w14:paraId="533B905C" w14:textId="719CBA27" w:rsidR="004D787D" w:rsidRDefault="004D787D" w:rsidP="004D787D">
            <w:r>
              <w:t xml:space="preserve">  thresholdSmoothing                          64</w:t>
            </w:r>
          </w:p>
          <w:p w14:paraId="191C5E7C" w14:textId="77777777" w:rsidR="007D1D2F" w:rsidRDefault="007D1D2F" w:rsidP="004D787D"/>
        </w:tc>
      </w:tr>
      <w:tr w:rsidR="007D1D2F" w14:paraId="15F3DCA0" w14:textId="77777777" w:rsidTr="004D787D">
        <w:tc>
          <w:tcPr>
            <w:tcW w:w="961" w:type="dxa"/>
          </w:tcPr>
          <w:p w14:paraId="6635ACB3" w14:textId="77777777" w:rsidR="007D1D2F" w:rsidRDefault="007D1D2F" w:rsidP="004D787D">
            <w:r>
              <w:lastRenderedPageBreak/>
              <w:t>R03</w:t>
            </w:r>
          </w:p>
        </w:tc>
        <w:tc>
          <w:tcPr>
            <w:tcW w:w="8532" w:type="dxa"/>
          </w:tcPr>
          <w:p w14:paraId="579B6E60" w14:textId="249E674D" w:rsidR="004D787D" w:rsidRDefault="004D787D" w:rsidP="004D787D">
            <w:r>
              <w:t>mode                        0</w:t>
            </w:r>
          </w:p>
          <w:p w14:paraId="00E6496C" w14:textId="6BEDB5A2" w:rsidR="004D787D" w:rsidRDefault="004D787D" w:rsidP="004D787D">
            <w:r>
              <w:t>uncompressedDataPath        ../uncompressed/loot/loot_vox10_%04d.ply</w:t>
            </w:r>
          </w:p>
          <w:p w14:paraId="1D9B60F8" w14:textId="195DFEB1" w:rsidR="004D787D" w:rsidRDefault="004D787D" w:rsidP="004D787D">
            <w:r>
              <w:t>compressedStreamPath        ../enc/P07S21C03R03/P07S21C03R03.bin</w:t>
            </w:r>
          </w:p>
          <w:p w14:paraId="6CE3CE6D" w14:textId="46008313" w:rsidR="004D787D" w:rsidRDefault="004D787D" w:rsidP="004D787D">
            <w:r>
              <w:t xml:space="preserve">reconstructedDataPath       </w:t>
            </w:r>
          </w:p>
          <w:p w14:paraId="7A732A1C" w14:textId="1CB14147" w:rsidR="004D787D" w:rsidRDefault="004D787D" w:rsidP="004D787D">
            <w:r>
              <w:t>frameCount                  300</w:t>
            </w:r>
          </w:p>
          <w:p w14:paraId="2F237C2B" w14:textId="5721FE4F" w:rsidR="004D787D" w:rsidRDefault="004D787D" w:rsidP="004D787D">
            <w:r>
              <w:t>startFrameNumber            1000</w:t>
            </w:r>
          </w:p>
          <w:p w14:paraId="7F5F4B2B" w14:textId="4E25FB68" w:rsidR="004D787D" w:rsidRDefault="004D787D" w:rsidP="004D787D">
            <w:r>
              <w:t>groupOfFramesSize           32</w:t>
            </w:r>
          </w:p>
          <w:p w14:paraId="05D3B0C1" w14:textId="222AB567" w:rsidR="004D787D" w:rsidRDefault="004D787D" w:rsidP="004D787D">
            <w:r>
              <w:t>colorTransform              1</w:t>
            </w:r>
          </w:p>
          <w:p w14:paraId="2530809B" w14:textId="5B7DE41E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50C27F64" w14:textId="07A5397B" w:rsidR="004D787D" w:rsidRDefault="004D787D" w:rsidP="004D787D">
            <w:r>
              <w:t xml:space="preserve">videoDecoderPath            </w:t>
            </w:r>
          </w:p>
          <w:p w14:paraId="509E0B4D" w14:textId="689ACA58" w:rsidR="004D787D" w:rsidRDefault="004D787D" w:rsidP="004D787D">
            <w:r>
              <w:t>segmentation</w:t>
            </w:r>
          </w:p>
          <w:p w14:paraId="5A2458FF" w14:textId="155187AF" w:rsidR="004D787D" w:rsidRDefault="004D787D" w:rsidP="004D787D">
            <w:r>
              <w:t xml:space="preserve">  nnNormalEstimation                          16</w:t>
            </w:r>
          </w:p>
          <w:p w14:paraId="3F77082D" w14:textId="73CF05C2" w:rsidR="004D787D" w:rsidRDefault="004D787D" w:rsidP="004D787D">
            <w:r>
              <w:t xml:space="preserve">  maxNNCountRefineSegmentation                256</w:t>
            </w:r>
          </w:p>
          <w:p w14:paraId="54818282" w14:textId="681CE4BA" w:rsidR="004D787D" w:rsidRDefault="004D787D" w:rsidP="004D787D">
            <w:r>
              <w:t xml:space="preserve">  iterationCountRefineSegmentation            100</w:t>
            </w:r>
          </w:p>
          <w:p w14:paraId="07789F1B" w14:textId="42BD54B0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397C752C" w14:textId="354970D5" w:rsidR="004D787D" w:rsidRDefault="004D787D" w:rsidP="004D787D">
            <w:r>
              <w:t xml:space="preserve">  minPointCountPerCCPatchSegmentation         16</w:t>
            </w:r>
          </w:p>
          <w:p w14:paraId="76A7F2D2" w14:textId="5D7A6ABA" w:rsidR="004D787D" w:rsidRDefault="004D787D" w:rsidP="004D787D">
            <w:r>
              <w:t xml:space="preserve">  maxNNCountPatchSegmentation                 16</w:t>
            </w:r>
          </w:p>
          <w:p w14:paraId="241B5A54" w14:textId="3C5D491F" w:rsidR="004D787D" w:rsidRDefault="004D787D" w:rsidP="004D787D">
            <w:r>
              <w:t xml:space="preserve">  surfaceThikness                             4</w:t>
            </w:r>
          </w:p>
          <w:p w14:paraId="4864FBB1" w14:textId="61CB0526" w:rsidR="004D787D" w:rsidRDefault="004D787D" w:rsidP="004D787D">
            <w:r>
              <w:t xml:space="preserve">  maxAllowedDist2MissedPointsDetection        9</w:t>
            </w:r>
          </w:p>
          <w:p w14:paraId="65189176" w14:textId="4491694E" w:rsidR="004D787D" w:rsidRDefault="004D787D" w:rsidP="004D787D">
            <w:r>
              <w:t xml:space="preserve">  maxAllowedDist2MissedPointsSelection        1</w:t>
            </w:r>
          </w:p>
          <w:p w14:paraId="7A9145BD" w14:textId="1981C1C3" w:rsidR="004D787D" w:rsidRDefault="004D787D" w:rsidP="004D787D">
            <w:r>
              <w:t xml:space="preserve">  lambdaRefineSegmentation                    3</w:t>
            </w:r>
          </w:p>
          <w:p w14:paraId="322D56C0" w14:textId="21F302F3" w:rsidR="004D787D" w:rsidRDefault="004D787D" w:rsidP="004D787D">
            <w:r>
              <w:t>packing</w:t>
            </w:r>
          </w:p>
          <w:p w14:paraId="1065DD98" w14:textId="02C4E518" w:rsidR="004D787D" w:rsidRDefault="004D787D" w:rsidP="004D787D">
            <w:r>
              <w:t xml:space="preserve">  minimumImageWidth                           1280</w:t>
            </w:r>
          </w:p>
          <w:p w14:paraId="2EF2BB87" w14:textId="569581C4" w:rsidR="004D787D" w:rsidRDefault="004D787D" w:rsidP="004D787D">
            <w:r>
              <w:t xml:space="preserve">  minimumImageHeight                          1280</w:t>
            </w:r>
          </w:p>
          <w:p w14:paraId="3111036F" w14:textId="40A010F3" w:rsidR="004D787D" w:rsidRDefault="004D787D" w:rsidP="004D787D">
            <w:r>
              <w:t>video encoding</w:t>
            </w:r>
          </w:p>
          <w:p w14:paraId="74BD878C" w14:textId="5604AFFE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20</w:t>
            </w:r>
          </w:p>
          <w:p w14:paraId="2605F7FA" w14:textId="53093BA9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30</w:t>
            </w:r>
          </w:p>
          <w:p w14:paraId="4E06FDDF" w14:textId="67FBF7D8" w:rsidR="004D787D" w:rsidRDefault="004D787D" w:rsidP="004D787D">
            <w:r>
              <w:t xml:space="preserve">  </w:t>
            </w:r>
          </w:p>
          <w:p w14:paraId="7D463BDC" w14:textId="0AB40398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0A735DB0" w14:textId="14BD92E1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06DDD8AC" w14:textId="662B3BDA" w:rsidR="004D787D" w:rsidRDefault="004D787D" w:rsidP="004D787D"/>
          <w:p w14:paraId="07CDE6A6" w14:textId="266B575F" w:rsidR="004D787D" w:rsidRDefault="00300E1F" w:rsidP="004D787D">
            <w:r>
              <w:lastRenderedPageBreak/>
              <w:t>occupancy</w:t>
            </w:r>
            <w:r w:rsidR="004D787D">
              <w:t xml:space="preserve"> map encoding</w:t>
            </w:r>
          </w:p>
          <w:p w14:paraId="01162F92" w14:textId="2F443E7C" w:rsidR="004D787D" w:rsidRDefault="004D787D" w:rsidP="004D787D">
            <w:r>
              <w:t xml:space="preserve">  maxCandidateCount                           4</w:t>
            </w:r>
          </w:p>
          <w:p w14:paraId="4B2BAF88" w14:textId="46429A38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65F9D6C9" w14:textId="5DB36584" w:rsidR="004D787D" w:rsidRDefault="004D787D" w:rsidP="004D787D">
            <w:r>
              <w:t>smoothing</w:t>
            </w:r>
          </w:p>
          <w:p w14:paraId="3CB1D548" w14:textId="464A6FB7" w:rsidR="004D787D" w:rsidRDefault="004D787D" w:rsidP="004D787D">
            <w:r>
              <w:t xml:space="preserve">  neighborCountSmoothing                      64</w:t>
            </w:r>
          </w:p>
          <w:p w14:paraId="0D4FF317" w14:textId="30AC9580" w:rsidR="004D787D" w:rsidRDefault="004D787D" w:rsidP="004D787D">
            <w:r>
              <w:t xml:space="preserve">  radius2Smoothing                            64</w:t>
            </w:r>
          </w:p>
          <w:p w14:paraId="4F2D7B38" w14:textId="67F0170E" w:rsidR="004D787D" w:rsidRDefault="004D787D" w:rsidP="004D787D">
            <w:r>
              <w:t xml:space="preserve">  radius2BoundaryDetection                    64</w:t>
            </w:r>
          </w:p>
          <w:p w14:paraId="342F4EEE" w14:textId="00B15FD6" w:rsidR="007D1D2F" w:rsidRDefault="004D787D" w:rsidP="004D787D">
            <w:r>
              <w:t xml:space="preserve">  thresholdSmoothing                          64</w:t>
            </w:r>
          </w:p>
        </w:tc>
      </w:tr>
      <w:tr w:rsidR="007D1D2F" w14:paraId="36315D64" w14:textId="77777777" w:rsidTr="004D787D">
        <w:tc>
          <w:tcPr>
            <w:tcW w:w="961" w:type="dxa"/>
          </w:tcPr>
          <w:p w14:paraId="4763A9A3" w14:textId="77777777" w:rsidR="007D1D2F" w:rsidRDefault="007D1D2F" w:rsidP="004D787D">
            <w:r>
              <w:lastRenderedPageBreak/>
              <w:t>R04</w:t>
            </w:r>
          </w:p>
        </w:tc>
        <w:tc>
          <w:tcPr>
            <w:tcW w:w="8532" w:type="dxa"/>
          </w:tcPr>
          <w:p w14:paraId="4A37E217" w14:textId="2FB64FDD" w:rsidR="004D787D" w:rsidRDefault="004D787D" w:rsidP="004D787D">
            <w:r>
              <w:t>mode                        0</w:t>
            </w:r>
          </w:p>
          <w:p w14:paraId="5CE96063" w14:textId="002290D4" w:rsidR="004D787D" w:rsidRDefault="004D787D" w:rsidP="004D787D">
            <w:r>
              <w:t>uncompressedDataPath        ../uncompressed/loot/loot_vox10_%04d.ply</w:t>
            </w:r>
          </w:p>
          <w:p w14:paraId="002397D3" w14:textId="491AD531" w:rsidR="004D787D" w:rsidRDefault="004D787D" w:rsidP="004D787D">
            <w:r>
              <w:t>compressedStreamPath        ../enc/P07S21C03R04/P07S21C03R04.bin</w:t>
            </w:r>
          </w:p>
          <w:p w14:paraId="708435AB" w14:textId="25719587" w:rsidR="004D787D" w:rsidRDefault="004D787D" w:rsidP="004D787D">
            <w:r>
              <w:t xml:space="preserve">reconstructedDataPath       </w:t>
            </w:r>
          </w:p>
          <w:p w14:paraId="1B0BCDEC" w14:textId="1182289F" w:rsidR="004D787D" w:rsidRDefault="004D787D" w:rsidP="004D787D">
            <w:r>
              <w:t>frameCount                  300</w:t>
            </w:r>
          </w:p>
          <w:p w14:paraId="2EE78EB5" w14:textId="495D27AA" w:rsidR="004D787D" w:rsidRDefault="004D787D" w:rsidP="004D787D">
            <w:r>
              <w:t>startFrameNumber            1000</w:t>
            </w:r>
          </w:p>
          <w:p w14:paraId="045A8389" w14:textId="15C77EAD" w:rsidR="004D787D" w:rsidRDefault="004D787D" w:rsidP="004D787D">
            <w:r>
              <w:t>groupOfFramesSize           32</w:t>
            </w:r>
          </w:p>
          <w:p w14:paraId="1F74C0B7" w14:textId="21536520" w:rsidR="004D787D" w:rsidRDefault="004D787D" w:rsidP="004D787D">
            <w:r>
              <w:t>colorTransform              1</w:t>
            </w:r>
          </w:p>
          <w:p w14:paraId="5D11EAD2" w14:textId="175B51E5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136A58ED" w14:textId="25618CCB" w:rsidR="004D787D" w:rsidRDefault="004D787D" w:rsidP="004D787D">
            <w:r>
              <w:t xml:space="preserve">videoDecoderPath            </w:t>
            </w:r>
          </w:p>
          <w:p w14:paraId="71E23F61" w14:textId="2A630FFB" w:rsidR="004D787D" w:rsidRDefault="004D787D" w:rsidP="004D787D">
            <w:r>
              <w:t>segmentation</w:t>
            </w:r>
          </w:p>
          <w:p w14:paraId="0FA670CA" w14:textId="3568C78E" w:rsidR="004D787D" w:rsidRDefault="004D787D" w:rsidP="004D787D">
            <w:r>
              <w:t xml:space="preserve">  nnNormalEstimation                          16</w:t>
            </w:r>
          </w:p>
          <w:p w14:paraId="7F41B54B" w14:textId="0FBC7558" w:rsidR="004D787D" w:rsidRDefault="004D787D" w:rsidP="004D787D">
            <w:r>
              <w:t xml:space="preserve">  maxNNCountRefineSegmentation                256</w:t>
            </w:r>
          </w:p>
          <w:p w14:paraId="16D4FC21" w14:textId="4BEE73E1" w:rsidR="004D787D" w:rsidRDefault="004D787D" w:rsidP="004D787D">
            <w:r>
              <w:t xml:space="preserve">  iterationCountRefineSegmentation            100</w:t>
            </w:r>
          </w:p>
          <w:p w14:paraId="03D93776" w14:textId="561BBFD0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3F31698E" w14:textId="5BE0C9DB" w:rsidR="004D787D" w:rsidRDefault="004D787D" w:rsidP="004D787D">
            <w:r>
              <w:t xml:space="preserve">  minPointCountPerCCPatchSegmentation         16</w:t>
            </w:r>
          </w:p>
          <w:p w14:paraId="65AB558F" w14:textId="59ACCB98" w:rsidR="004D787D" w:rsidRDefault="004D787D" w:rsidP="004D787D">
            <w:r>
              <w:t xml:space="preserve">  maxNNCountPatchSegmentation                 16</w:t>
            </w:r>
          </w:p>
          <w:p w14:paraId="78FE3B24" w14:textId="550B7BC8" w:rsidR="004D787D" w:rsidRDefault="004D787D" w:rsidP="004D787D">
            <w:r>
              <w:t xml:space="preserve">  surfaceThikness                             4</w:t>
            </w:r>
          </w:p>
          <w:p w14:paraId="4C2FDF5F" w14:textId="34988146" w:rsidR="004D787D" w:rsidRDefault="004D787D" w:rsidP="004D787D">
            <w:r>
              <w:t xml:space="preserve">  maxAllowedDist2MissedPointsDetection        9</w:t>
            </w:r>
          </w:p>
          <w:p w14:paraId="63990CC3" w14:textId="59A41732" w:rsidR="004D787D" w:rsidRDefault="004D787D" w:rsidP="004D787D">
            <w:r>
              <w:t xml:space="preserve">  maxAllowedDist2MissedPointsSelection        1</w:t>
            </w:r>
          </w:p>
          <w:p w14:paraId="018B7919" w14:textId="071ABEEC" w:rsidR="004D787D" w:rsidRDefault="004D787D" w:rsidP="004D787D">
            <w:r>
              <w:t xml:space="preserve">  lambdaRefineSegmentation                    3</w:t>
            </w:r>
          </w:p>
          <w:p w14:paraId="5EB168E8" w14:textId="281B0A79" w:rsidR="004D787D" w:rsidRDefault="004D787D" w:rsidP="004D787D">
            <w:r>
              <w:t>packing</w:t>
            </w:r>
          </w:p>
          <w:p w14:paraId="5712684B" w14:textId="306D9A47" w:rsidR="004D787D" w:rsidRDefault="004D787D" w:rsidP="004D787D">
            <w:r>
              <w:t xml:space="preserve">  minimumImageWidth                           1280</w:t>
            </w:r>
          </w:p>
          <w:p w14:paraId="7837ECA5" w14:textId="77C452DB" w:rsidR="004D787D" w:rsidRDefault="004D787D" w:rsidP="004D787D">
            <w:r>
              <w:t xml:space="preserve">  minimumImageHeight                          1280</w:t>
            </w:r>
          </w:p>
          <w:p w14:paraId="147E6942" w14:textId="41AB9D2F" w:rsidR="004D787D" w:rsidRDefault="004D787D" w:rsidP="004D787D">
            <w:r>
              <w:t>video encoding</w:t>
            </w:r>
          </w:p>
          <w:p w14:paraId="5098D16E" w14:textId="1C23C816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18</w:t>
            </w:r>
          </w:p>
          <w:p w14:paraId="11A75B9B" w14:textId="2A8A5A4E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23</w:t>
            </w:r>
          </w:p>
          <w:p w14:paraId="5C71F956" w14:textId="485FFEB2" w:rsidR="004D787D" w:rsidRDefault="004D787D" w:rsidP="004D787D">
            <w:r>
              <w:t xml:space="preserve">  </w:t>
            </w:r>
          </w:p>
          <w:p w14:paraId="1B7742A5" w14:textId="48324EA0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494464B8" w14:textId="0DE52915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5FD8CA32" w14:textId="23A3FE87" w:rsidR="004D787D" w:rsidRDefault="004D787D" w:rsidP="004D787D"/>
          <w:p w14:paraId="1AD1DAD3" w14:textId="1D0E38CC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7FC49163" w14:textId="2E4699C5" w:rsidR="004D787D" w:rsidRDefault="004D787D" w:rsidP="004D787D">
            <w:r>
              <w:t xml:space="preserve">  maxCandidateCount                           4</w:t>
            </w:r>
          </w:p>
          <w:p w14:paraId="330A80C5" w14:textId="003642AB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34FADE82" w14:textId="5EEFAC19" w:rsidR="004D787D" w:rsidRDefault="004D787D" w:rsidP="004D787D">
            <w:r>
              <w:t>smoothing</w:t>
            </w:r>
          </w:p>
          <w:p w14:paraId="1736EC02" w14:textId="2BAA2914" w:rsidR="004D787D" w:rsidRDefault="004D787D" w:rsidP="004D787D">
            <w:r>
              <w:t xml:space="preserve">  neighborCountSmoothing                      64</w:t>
            </w:r>
          </w:p>
          <w:p w14:paraId="3108C6D8" w14:textId="39F6B09E" w:rsidR="004D787D" w:rsidRDefault="004D787D" w:rsidP="004D787D">
            <w:r>
              <w:lastRenderedPageBreak/>
              <w:t xml:space="preserve">  radius2Smoothing                            64</w:t>
            </w:r>
          </w:p>
          <w:p w14:paraId="38C11633" w14:textId="47E27AC2" w:rsidR="004D787D" w:rsidRDefault="004D787D" w:rsidP="004D787D">
            <w:r>
              <w:t xml:space="preserve">  radius2BoundaryDetection                    64</w:t>
            </w:r>
          </w:p>
          <w:p w14:paraId="556F9EF1" w14:textId="568C4AC1" w:rsidR="007D1D2F" w:rsidRDefault="004D787D" w:rsidP="004D787D">
            <w:r>
              <w:t xml:space="preserve">  thresholdSmoothing                          64</w:t>
            </w:r>
          </w:p>
        </w:tc>
      </w:tr>
      <w:tr w:rsidR="007D1D2F" w14:paraId="1F862E8E" w14:textId="77777777" w:rsidTr="004D787D">
        <w:tc>
          <w:tcPr>
            <w:tcW w:w="961" w:type="dxa"/>
          </w:tcPr>
          <w:p w14:paraId="1ED89701" w14:textId="77777777" w:rsidR="007D1D2F" w:rsidRDefault="007D1D2F" w:rsidP="004D787D">
            <w:r>
              <w:lastRenderedPageBreak/>
              <w:t>R05</w:t>
            </w:r>
          </w:p>
        </w:tc>
        <w:tc>
          <w:tcPr>
            <w:tcW w:w="8532" w:type="dxa"/>
          </w:tcPr>
          <w:p w14:paraId="2D7D99CF" w14:textId="5F1CA5A1" w:rsidR="004D787D" w:rsidRDefault="004D787D" w:rsidP="004D787D">
            <w:r>
              <w:t>mode                        0</w:t>
            </w:r>
          </w:p>
          <w:p w14:paraId="468259E3" w14:textId="690AF152" w:rsidR="004D787D" w:rsidRDefault="004D787D" w:rsidP="004D787D">
            <w:r>
              <w:t>uncompressedDataPath        ../uncompressed/loot/loot_vox10_%04d.ply</w:t>
            </w:r>
          </w:p>
          <w:p w14:paraId="11BF4271" w14:textId="63D8BCD7" w:rsidR="004D787D" w:rsidRDefault="004D787D" w:rsidP="004D787D">
            <w:r>
              <w:t>compressedStreamPath        ../enc/P07S21C03R05/P07S21C03R05.bin</w:t>
            </w:r>
          </w:p>
          <w:p w14:paraId="7164AEE2" w14:textId="0CD16D15" w:rsidR="004D787D" w:rsidRDefault="004D787D" w:rsidP="004D787D">
            <w:r>
              <w:t xml:space="preserve">reconstructedDataPath       </w:t>
            </w:r>
          </w:p>
          <w:p w14:paraId="3E95F908" w14:textId="59528476" w:rsidR="004D787D" w:rsidRDefault="004D787D" w:rsidP="004D787D">
            <w:r>
              <w:t>frameCount                  300</w:t>
            </w:r>
          </w:p>
          <w:p w14:paraId="1A7F7529" w14:textId="4DB087CC" w:rsidR="004D787D" w:rsidRDefault="004D787D" w:rsidP="004D787D">
            <w:r>
              <w:t>startFrameNumber            1000</w:t>
            </w:r>
          </w:p>
          <w:p w14:paraId="26BE63CA" w14:textId="08566A4A" w:rsidR="004D787D" w:rsidRDefault="004D787D" w:rsidP="004D787D">
            <w:r>
              <w:t>groupOfFramesSize           32</w:t>
            </w:r>
          </w:p>
          <w:p w14:paraId="7106F134" w14:textId="76384FCD" w:rsidR="004D787D" w:rsidRDefault="004D787D" w:rsidP="004D787D">
            <w:r>
              <w:t>colorTransform              1</w:t>
            </w:r>
          </w:p>
          <w:p w14:paraId="32605A44" w14:textId="695A7124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3573BEA4" w14:textId="4DB37414" w:rsidR="004D787D" w:rsidRDefault="004D787D" w:rsidP="004D787D">
            <w:r>
              <w:t xml:space="preserve">videoDecoderPath            </w:t>
            </w:r>
          </w:p>
          <w:p w14:paraId="34656E8C" w14:textId="787902B9" w:rsidR="004D787D" w:rsidRDefault="004D787D" w:rsidP="004D787D">
            <w:r>
              <w:t>segmentation</w:t>
            </w:r>
          </w:p>
          <w:p w14:paraId="324EC9F3" w14:textId="556A5CC8" w:rsidR="004D787D" w:rsidRDefault="004D787D" w:rsidP="004D787D">
            <w:r>
              <w:t xml:space="preserve">  nnNormalEstimation                          16</w:t>
            </w:r>
          </w:p>
          <w:p w14:paraId="13A647FF" w14:textId="6C763BF2" w:rsidR="004D787D" w:rsidRDefault="004D787D" w:rsidP="004D787D">
            <w:r>
              <w:t xml:space="preserve">  maxNNCountRefineSegmentation                256</w:t>
            </w:r>
          </w:p>
          <w:p w14:paraId="6D24B782" w14:textId="0EE6A435" w:rsidR="004D787D" w:rsidRDefault="004D787D" w:rsidP="004D787D">
            <w:r>
              <w:t xml:space="preserve">  iterationCountRefineSegmentation            100</w:t>
            </w:r>
          </w:p>
          <w:p w14:paraId="34A0E712" w14:textId="1C883CDB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1BCD664C" w14:textId="5BDA052F" w:rsidR="004D787D" w:rsidRDefault="004D787D" w:rsidP="004D787D">
            <w:r>
              <w:t xml:space="preserve">  minPointCountPerCCPatchSegmentation         16</w:t>
            </w:r>
          </w:p>
          <w:p w14:paraId="31DA3366" w14:textId="5605D2D6" w:rsidR="004D787D" w:rsidRDefault="004D787D" w:rsidP="004D787D">
            <w:r>
              <w:t xml:space="preserve">  maxNNCountPatchSegmentation                 16</w:t>
            </w:r>
          </w:p>
          <w:p w14:paraId="1AF295F7" w14:textId="387631C3" w:rsidR="004D787D" w:rsidRDefault="004D787D" w:rsidP="004D787D">
            <w:r>
              <w:t xml:space="preserve">  surfaceThikness                             4</w:t>
            </w:r>
          </w:p>
          <w:p w14:paraId="676FEA43" w14:textId="295FCD66" w:rsidR="004D787D" w:rsidRDefault="004D787D" w:rsidP="004D787D">
            <w:r>
              <w:t xml:space="preserve">  maxAllowedDist2MissedPointsDetection        9</w:t>
            </w:r>
          </w:p>
          <w:p w14:paraId="4B7AFBC2" w14:textId="5B578770" w:rsidR="004D787D" w:rsidRDefault="004D787D" w:rsidP="004D787D">
            <w:r>
              <w:t xml:space="preserve">  maxAllowedDist2MissedPointsSelection        1</w:t>
            </w:r>
          </w:p>
          <w:p w14:paraId="48191F23" w14:textId="47F3B52B" w:rsidR="004D787D" w:rsidRDefault="004D787D" w:rsidP="004D787D">
            <w:r>
              <w:t xml:space="preserve">  lambdaRefineSegmentation                    3</w:t>
            </w:r>
          </w:p>
          <w:p w14:paraId="06CC5D81" w14:textId="6B7A1885" w:rsidR="004D787D" w:rsidRDefault="004D787D" w:rsidP="004D787D">
            <w:r>
              <w:t>packing</w:t>
            </w:r>
          </w:p>
          <w:p w14:paraId="692BE4E5" w14:textId="460BA7B8" w:rsidR="004D787D" w:rsidRDefault="004D787D" w:rsidP="004D787D">
            <w:r>
              <w:t xml:space="preserve">  minimumImageWidth                           1280</w:t>
            </w:r>
          </w:p>
          <w:p w14:paraId="53F90686" w14:textId="482E0BFE" w:rsidR="004D787D" w:rsidRDefault="004D787D" w:rsidP="004D787D">
            <w:r>
              <w:t xml:space="preserve">  minimumImageHeight                          1280</w:t>
            </w:r>
          </w:p>
          <w:p w14:paraId="137C1AA6" w14:textId="298EFA6C" w:rsidR="004D787D" w:rsidRDefault="004D787D" w:rsidP="004D787D">
            <w:r>
              <w:t>video encoding</w:t>
            </w:r>
          </w:p>
          <w:p w14:paraId="1B170F39" w14:textId="0ED8469C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16</w:t>
            </w:r>
          </w:p>
          <w:p w14:paraId="5EAFCB08" w14:textId="48ABFA99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18</w:t>
            </w:r>
          </w:p>
          <w:p w14:paraId="190CDD22" w14:textId="25BADBB7" w:rsidR="004D787D" w:rsidRDefault="004D787D" w:rsidP="004D787D">
            <w:r>
              <w:t xml:space="preserve">  </w:t>
            </w:r>
          </w:p>
          <w:p w14:paraId="1D8C120F" w14:textId="74C8B117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219D7F7A" w14:textId="79E75BB8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32301D60" w14:textId="65683CD5" w:rsidR="004D787D" w:rsidRDefault="004D787D" w:rsidP="004D787D"/>
          <w:p w14:paraId="7AE3AC3C" w14:textId="7FFC855F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0B537B20" w14:textId="12B4BDFC" w:rsidR="004D787D" w:rsidRDefault="004D787D" w:rsidP="004D787D">
            <w:r>
              <w:t xml:space="preserve">  maxCandidateCount                           4</w:t>
            </w:r>
          </w:p>
          <w:p w14:paraId="1CA741E2" w14:textId="2556580F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57974AF9" w14:textId="1EB77E3F" w:rsidR="004D787D" w:rsidRDefault="004D787D" w:rsidP="004D787D">
            <w:r>
              <w:t>smoothing</w:t>
            </w:r>
          </w:p>
          <w:p w14:paraId="6224246C" w14:textId="007305F1" w:rsidR="004D787D" w:rsidRDefault="004D787D" w:rsidP="004D787D">
            <w:r>
              <w:t xml:space="preserve">  neighborCountSmoothing                      64</w:t>
            </w:r>
          </w:p>
          <w:p w14:paraId="1F9627A4" w14:textId="57B793DD" w:rsidR="004D787D" w:rsidRDefault="004D787D" w:rsidP="004D787D">
            <w:r>
              <w:t xml:space="preserve">  radius2Smoothing                            64</w:t>
            </w:r>
          </w:p>
          <w:p w14:paraId="5E7B8156" w14:textId="38B070A9" w:rsidR="004D787D" w:rsidRDefault="004D787D" w:rsidP="004D787D">
            <w:r>
              <w:t xml:space="preserve">  radius2BoundaryDetection                    64</w:t>
            </w:r>
          </w:p>
          <w:p w14:paraId="7625B463" w14:textId="63DECD7F" w:rsidR="007D1D2F" w:rsidRDefault="004D787D" w:rsidP="004D787D">
            <w:r>
              <w:t xml:space="preserve">  thresholdSmoothing                          64</w:t>
            </w:r>
          </w:p>
        </w:tc>
      </w:tr>
    </w:tbl>
    <w:p w14:paraId="79B4C956" w14:textId="77777777" w:rsidR="007D1D2F" w:rsidRPr="00F56D49" w:rsidRDefault="007D1D2F" w:rsidP="007D1D2F"/>
    <w:p w14:paraId="279CDA96" w14:textId="77777777" w:rsidR="007D1D2F" w:rsidRDefault="007D1D2F" w:rsidP="007D1D2F">
      <w:pPr>
        <w:pStyle w:val="Heading2"/>
        <w:numPr>
          <w:ilvl w:val="1"/>
          <w:numId w:val="1"/>
        </w:numPr>
      </w:pPr>
      <w:r>
        <w:lastRenderedPageBreak/>
        <w:t>Redandblack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61"/>
        <w:gridCol w:w="8532"/>
      </w:tblGrid>
      <w:tr w:rsidR="007D1D2F" w14:paraId="1A33B419" w14:textId="77777777" w:rsidTr="004D787D">
        <w:tc>
          <w:tcPr>
            <w:tcW w:w="961" w:type="dxa"/>
          </w:tcPr>
          <w:p w14:paraId="477A6729" w14:textId="77777777" w:rsidR="007D1D2F" w:rsidRDefault="007D1D2F" w:rsidP="004D787D">
            <w:r>
              <w:t>Bitrate</w:t>
            </w:r>
          </w:p>
        </w:tc>
        <w:tc>
          <w:tcPr>
            <w:tcW w:w="8532" w:type="dxa"/>
          </w:tcPr>
          <w:p w14:paraId="3DD4725A" w14:textId="77777777" w:rsidR="007D1D2F" w:rsidRDefault="007D1D2F" w:rsidP="004D787D">
            <w:r>
              <w:t>Parameters</w:t>
            </w:r>
          </w:p>
        </w:tc>
      </w:tr>
      <w:tr w:rsidR="007D1D2F" w14:paraId="410A049E" w14:textId="77777777" w:rsidTr="004D787D">
        <w:tc>
          <w:tcPr>
            <w:tcW w:w="961" w:type="dxa"/>
          </w:tcPr>
          <w:p w14:paraId="4C90EEE9" w14:textId="77777777" w:rsidR="007D1D2F" w:rsidRDefault="007D1D2F" w:rsidP="004D787D">
            <w:r>
              <w:t>R01</w:t>
            </w:r>
          </w:p>
        </w:tc>
        <w:tc>
          <w:tcPr>
            <w:tcW w:w="8532" w:type="dxa"/>
          </w:tcPr>
          <w:p w14:paraId="496D4C19" w14:textId="757E73A0" w:rsidR="004D787D" w:rsidRDefault="004D787D" w:rsidP="004D787D">
            <w:r>
              <w:t>mode                        0</w:t>
            </w:r>
          </w:p>
          <w:p w14:paraId="010D2890" w14:textId="0F26AFF2" w:rsidR="004D787D" w:rsidRDefault="004D787D" w:rsidP="004D787D">
            <w:r>
              <w:t>uncompressedDataPath        ../uncompressed/redandblack/redandblack_vox10_%04d.ply</w:t>
            </w:r>
          </w:p>
          <w:p w14:paraId="70D9C8BE" w14:textId="5A38A344" w:rsidR="004D787D" w:rsidRDefault="004D787D" w:rsidP="004D787D">
            <w:r>
              <w:t>compressedStreamPath        ../enc/P07S22C03R01/P07S22C03R01.bin</w:t>
            </w:r>
          </w:p>
          <w:p w14:paraId="6DF71636" w14:textId="49DC4510" w:rsidR="004D787D" w:rsidRDefault="004D787D" w:rsidP="004D787D">
            <w:r>
              <w:t xml:space="preserve">reconstructedDataPath       </w:t>
            </w:r>
          </w:p>
          <w:p w14:paraId="3B1BFE4B" w14:textId="22525D17" w:rsidR="004D787D" w:rsidRDefault="004D787D" w:rsidP="004D787D">
            <w:r>
              <w:t>frameCount                  300</w:t>
            </w:r>
          </w:p>
          <w:p w14:paraId="3BF753A5" w14:textId="4CCA12DF" w:rsidR="004D787D" w:rsidRDefault="004D787D" w:rsidP="004D787D">
            <w:r>
              <w:t>startFrameNumber            1450</w:t>
            </w:r>
          </w:p>
          <w:p w14:paraId="1A50B6F6" w14:textId="7F42D4D7" w:rsidR="004D787D" w:rsidRDefault="004D787D" w:rsidP="004D787D">
            <w:r>
              <w:t>groupOfFramesSize           32</w:t>
            </w:r>
          </w:p>
          <w:p w14:paraId="2587C2ED" w14:textId="41EC4885" w:rsidR="004D787D" w:rsidRDefault="004D787D" w:rsidP="004D787D">
            <w:r>
              <w:t>colorTransform              1</w:t>
            </w:r>
          </w:p>
          <w:p w14:paraId="644DC37B" w14:textId="20A6FF71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1651272B" w14:textId="41A265D2" w:rsidR="004D787D" w:rsidRDefault="004D787D" w:rsidP="004D787D">
            <w:r>
              <w:t xml:space="preserve">videoDecoderPath            </w:t>
            </w:r>
          </w:p>
          <w:p w14:paraId="42585C29" w14:textId="0E2905FB" w:rsidR="004D787D" w:rsidRDefault="004D787D" w:rsidP="004D787D">
            <w:r>
              <w:t>segmentation</w:t>
            </w:r>
          </w:p>
          <w:p w14:paraId="52D46BEE" w14:textId="56D715BF" w:rsidR="004D787D" w:rsidRDefault="004D787D" w:rsidP="004D787D">
            <w:r>
              <w:t xml:space="preserve">  nnNormalEstimation                          16</w:t>
            </w:r>
          </w:p>
          <w:p w14:paraId="3A3D7DE6" w14:textId="146A16A2" w:rsidR="004D787D" w:rsidRDefault="004D787D" w:rsidP="004D787D">
            <w:r>
              <w:t xml:space="preserve">  maxNNCountRefineSegmentation                256</w:t>
            </w:r>
          </w:p>
          <w:p w14:paraId="6413C4BB" w14:textId="44F2FAF3" w:rsidR="004D787D" w:rsidRDefault="004D787D" w:rsidP="004D787D">
            <w:r>
              <w:t xml:space="preserve">  iterationCountRefineSegmentation            100</w:t>
            </w:r>
          </w:p>
          <w:p w14:paraId="656F3484" w14:textId="638EC6C1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763E8C15" w14:textId="583C0500" w:rsidR="004D787D" w:rsidRDefault="004D787D" w:rsidP="004D787D">
            <w:r>
              <w:t xml:space="preserve">  minPointCountPerCCPatchSegmentation         16</w:t>
            </w:r>
          </w:p>
          <w:p w14:paraId="5891038E" w14:textId="1198AC57" w:rsidR="004D787D" w:rsidRDefault="004D787D" w:rsidP="004D787D">
            <w:r>
              <w:t xml:space="preserve">  maxNNCountPatchSegmentation                 16</w:t>
            </w:r>
          </w:p>
          <w:p w14:paraId="4E42373A" w14:textId="29184931" w:rsidR="004D787D" w:rsidRDefault="004D787D" w:rsidP="004D787D">
            <w:r>
              <w:t xml:space="preserve">  surfaceThikness                             4</w:t>
            </w:r>
          </w:p>
          <w:p w14:paraId="5D4D8156" w14:textId="23BCB07F" w:rsidR="004D787D" w:rsidRDefault="004D787D" w:rsidP="004D787D">
            <w:r>
              <w:t xml:space="preserve">  maxAllowedDist2MissedPointsDetection        9</w:t>
            </w:r>
          </w:p>
          <w:p w14:paraId="0167B536" w14:textId="18CBCDDB" w:rsidR="004D787D" w:rsidRDefault="004D787D" w:rsidP="004D787D">
            <w:r>
              <w:t xml:space="preserve">  maxAllowedDist2MissedPointsSelection        1</w:t>
            </w:r>
          </w:p>
          <w:p w14:paraId="029F7A7D" w14:textId="5DA51C9B" w:rsidR="004D787D" w:rsidRDefault="004D787D" w:rsidP="004D787D">
            <w:r>
              <w:t xml:space="preserve">  lambdaRefineSegmentation                    3</w:t>
            </w:r>
          </w:p>
          <w:p w14:paraId="3B2AC4C9" w14:textId="22473C2E" w:rsidR="004D787D" w:rsidRDefault="004D787D" w:rsidP="004D787D">
            <w:r>
              <w:t>packing</w:t>
            </w:r>
          </w:p>
          <w:p w14:paraId="72CC1AE8" w14:textId="21DC6A55" w:rsidR="004D787D" w:rsidRDefault="004D787D" w:rsidP="004D787D">
            <w:r>
              <w:t xml:space="preserve">  minimumImageWidth                           1280</w:t>
            </w:r>
          </w:p>
          <w:p w14:paraId="1B313D9B" w14:textId="1FE80C82" w:rsidR="004D787D" w:rsidRDefault="004D787D" w:rsidP="004D787D">
            <w:r>
              <w:t xml:space="preserve">  minimumImageHeight                          1280</w:t>
            </w:r>
          </w:p>
          <w:p w14:paraId="4B151895" w14:textId="24349199" w:rsidR="004D787D" w:rsidRDefault="004D787D" w:rsidP="004D787D">
            <w:r>
              <w:t>video encoding</w:t>
            </w:r>
          </w:p>
          <w:p w14:paraId="035CEB97" w14:textId="5E218ECE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28</w:t>
            </w:r>
          </w:p>
          <w:p w14:paraId="1EC6C312" w14:textId="522302B5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43</w:t>
            </w:r>
          </w:p>
          <w:p w14:paraId="4A363A64" w14:textId="0C8BC849" w:rsidR="004D787D" w:rsidRDefault="004D787D" w:rsidP="004D787D">
            <w:r>
              <w:t xml:space="preserve">  </w:t>
            </w:r>
          </w:p>
          <w:p w14:paraId="1D6AF8A7" w14:textId="47FD9419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2BD1EED8" w14:textId="65D2D65E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2FC49595" w14:textId="6AF2B5A1" w:rsidR="004D787D" w:rsidRDefault="004D787D" w:rsidP="004D787D"/>
          <w:p w14:paraId="23AB490D" w14:textId="7B7B96F2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7D1E3BFB" w14:textId="4E1754E6" w:rsidR="004D787D" w:rsidRDefault="004D787D" w:rsidP="004D787D">
            <w:r>
              <w:t xml:space="preserve">  maxCandidateCount                           4</w:t>
            </w:r>
          </w:p>
          <w:p w14:paraId="0BEFF83C" w14:textId="664EDC3B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1012C694" w14:textId="3679576F" w:rsidR="004D787D" w:rsidRDefault="004D787D" w:rsidP="004D787D">
            <w:r>
              <w:t>smoothing</w:t>
            </w:r>
          </w:p>
          <w:p w14:paraId="3B58D8C2" w14:textId="681C0C12" w:rsidR="004D787D" w:rsidRDefault="004D787D" w:rsidP="004D787D">
            <w:r>
              <w:t xml:space="preserve">  neighborCountSmoothing                      64</w:t>
            </w:r>
          </w:p>
          <w:p w14:paraId="5A805EC5" w14:textId="17080B13" w:rsidR="004D787D" w:rsidRDefault="004D787D" w:rsidP="004D787D">
            <w:r>
              <w:t xml:space="preserve">  radius2Smoothing                            64</w:t>
            </w:r>
          </w:p>
          <w:p w14:paraId="09C092AC" w14:textId="2A9D8709" w:rsidR="004D787D" w:rsidRDefault="004D787D" w:rsidP="004D787D">
            <w:r>
              <w:t xml:space="preserve">  radius2BoundaryDetection                    64</w:t>
            </w:r>
          </w:p>
          <w:p w14:paraId="3BC78190" w14:textId="78522168" w:rsidR="004D787D" w:rsidRDefault="004D787D" w:rsidP="004D787D">
            <w:r>
              <w:t xml:space="preserve">  thresholdSmoothing                          64</w:t>
            </w:r>
          </w:p>
          <w:p w14:paraId="6F2A3396" w14:textId="77777777" w:rsidR="007D1D2F" w:rsidRDefault="007D1D2F" w:rsidP="004D787D"/>
        </w:tc>
      </w:tr>
      <w:tr w:rsidR="007D1D2F" w14:paraId="07955FC5" w14:textId="77777777" w:rsidTr="004D787D">
        <w:tc>
          <w:tcPr>
            <w:tcW w:w="961" w:type="dxa"/>
          </w:tcPr>
          <w:p w14:paraId="385FF671" w14:textId="77777777" w:rsidR="007D1D2F" w:rsidRDefault="007D1D2F" w:rsidP="004D787D">
            <w:r>
              <w:t>R02</w:t>
            </w:r>
          </w:p>
        </w:tc>
        <w:tc>
          <w:tcPr>
            <w:tcW w:w="8532" w:type="dxa"/>
          </w:tcPr>
          <w:p w14:paraId="04413366" w14:textId="01D89B61" w:rsidR="004D787D" w:rsidRDefault="004D787D" w:rsidP="004D787D">
            <w:r>
              <w:t>mode                        0</w:t>
            </w:r>
          </w:p>
          <w:p w14:paraId="545D7A3D" w14:textId="6DCD90CF" w:rsidR="004D787D" w:rsidRDefault="004D787D" w:rsidP="004D787D">
            <w:r>
              <w:lastRenderedPageBreak/>
              <w:t>uncompressedDataPath        ../uncompressed/redandblack/redandblack_vox10_%04d.ply</w:t>
            </w:r>
          </w:p>
          <w:p w14:paraId="21275A1E" w14:textId="0239345D" w:rsidR="004D787D" w:rsidRDefault="004D787D" w:rsidP="004D787D">
            <w:r>
              <w:t>compressedStreamPath        ../enc/P07S22C03R02/P07S22C03R02.bin</w:t>
            </w:r>
          </w:p>
          <w:p w14:paraId="7DB8F036" w14:textId="679A9233" w:rsidR="004D787D" w:rsidRDefault="004D787D" w:rsidP="004D787D">
            <w:r>
              <w:t xml:space="preserve">reconstructedDataPath       </w:t>
            </w:r>
          </w:p>
          <w:p w14:paraId="3AE4341D" w14:textId="2FE79422" w:rsidR="004D787D" w:rsidRDefault="004D787D" w:rsidP="004D787D">
            <w:r>
              <w:t>frameCount                  300</w:t>
            </w:r>
          </w:p>
          <w:p w14:paraId="5FB016F9" w14:textId="622AB284" w:rsidR="004D787D" w:rsidRDefault="004D787D" w:rsidP="004D787D">
            <w:r>
              <w:t>startFrameNumber            1450</w:t>
            </w:r>
          </w:p>
          <w:p w14:paraId="016E3184" w14:textId="1B0F6DD0" w:rsidR="004D787D" w:rsidRDefault="004D787D" w:rsidP="004D787D">
            <w:r>
              <w:t>groupOfFramesSize           32</w:t>
            </w:r>
          </w:p>
          <w:p w14:paraId="7B6E4D5F" w14:textId="39F481B4" w:rsidR="004D787D" w:rsidRDefault="004D787D" w:rsidP="004D787D">
            <w:r>
              <w:t>colorTransform              1</w:t>
            </w:r>
          </w:p>
          <w:p w14:paraId="519B2D19" w14:textId="7420B89E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491DF990" w14:textId="26578A9F" w:rsidR="004D787D" w:rsidRDefault="004D787D" w:rsidP="004D787D">
            <w:r>
              <w:t xml:space="preserve">videoDecoderPath            </w:t>
            </w:r>
          </w:p>
          <w:p w14:paraId="1DFBEF38" w14:textId="076DCE1B" w:rsidR="004D787D" w:rsidRDefault="004D787D" w:rsidP="004D787D">
            <w:r>
              <w:t>segmentation</w:t>
            </w:r>
          </w:p>
          <w:p w14:paraId="6514EC04" w14:textId="1A889B35" w:rsidR="004D787D" w:rsidRDefault="004D787D" w:rsidP="004D787D">
            <w:r>
              <w:t xml:space="preserve">  nnNormalEstimation                          16</w:t>
            </w:r>
          </w:p>
          <w:p w14:paraId="6EAF49E4" w14:textId="05B6F8FA" w:rsidR="004D787D" w:rsidRDefault="004D787D" w:rsidP="004D787D">
            <w:r>
              <w:t xml:space="preserve">  maxNNCountRefineSegmentation                256</w:t>
            </w:r>
          </w:p>
          <w:p w14:paraId="55B29402" w14:textId="577A558D" w:rsidR="004D787D" w:rsidRDefault="004D787D" w:rsidP="004D787D">
            <w:r>
              <w:t xml:space="preserve">  iterationCountRefineSegmentation            100</w:t>
            </w:r>
          </w:p>
          <w:p w14:paraId="3EE4E505" w14:textId="5F104480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6E32D7EA" w14:textId="6F290472" w:rsidR="004D787D" w:rsidRDefault="004D787D" w:rsidP="004D787D">
            <w:r>
              <w:t xml:space="preserve">  minPointCountPerCCPatchSegmentation         16</w:t>
            </w:r>
          </w:p>
          <w:p w14:paraId="2F9229D0" w14:textId="139C6B33" w:rsidR="004D787D" w:rsidRDefault="004D787D" w:rsidP="004D787D">
            <w:r>
              <w:t xml:space="preserve">  maxNNCountPatchSegmentation                 16</w:t>
            </w:r>
          </w:p>
          <w:p w14:paraId="155AE981" w14:textId="72C938A6" w:rsidR="004D787D" w:rsidRDefault="004D787D" w:rsidP="004D787D">
            <w:r>
              <w:t xml:space="preserve">  surfaceThikness                             4</w:t>
            </w:r>
          </w:p>
          <w:p w14:paraId="5BBCC4A4" w14:textId="2C8F3031" w:rsidR="004D787D" w:rsidRDefault="004D787D" w:rsidP="004D787D">
            <w:r>
              <w:t xml:space="preserve">  maxAllowedDist2MissedPointsDetection        9</w:t>
            </w:r>
          </w:p>
          <w:p w14:paraId="73D0AC0E" w14:textId="0C389342" w:rsidR="004D787D" w:rsidRDefault="004D787D" w:rsidP="004D787D">
            <w:r>
              <w:t xml:space="preserve">  maxAllowedDist2MissedPointsSelection        1</w:t>
            </w:r>
          </w:p>
          <w:p w14:paraId="2765852E" w14:textId="7175FB14" w:rsidR="004D787D" w:rsidRDefault="004D787D" w:rsidP="004D787D">
            <w:r>
              <w:t xml:space="preserve">  lambdaRefineSegmentation                    3</w:t>
            </w:r>
          </w:p>
          <w:p w14:paraId="7CB3055B" w14:textId="562E1FA2" w:rsidR="004D787D" w:rsidRDefault="004D787D" w:rsidP="004D787D">
            <w:r>
              <w:t>packing</w:t>
            </w:r>
          </w:p>
          <w:p w14:paraId="7AE1777B" w14:textId="42805CF2" w:rsidR="004D787D" w:rsidRDefault="004D787D" w:rsidP="004D787D">
            <w:r>
              <w:t xml:space="preserve">  minimumImageWidth                           1280</w:t>
            </w:r>
          </w:p>
          <w:p w14:paraId="36B19A9A" w14:textId="517A9A9C" w:rsidR="004D787D" w:rsidRDefault="004D787D" w:rsidP="004D787D">
            <w:r>
              <w:t xml:space="preserve">  minimumImageHeight                          1280</w:t>
            </w:r>
          </w:p>
          <w:p w14:paraId="5684D598" w14:textId="678A45AF" w:rsidR="004D787D" w:rsidRDefault="004D787D" w:rsidP="004D787D">
            <w:r>
              <w:t>video encoding</w:t>
            </w:r>
          </w:p>
          <w:p w14:paraId="41030548" w14:textId="19BA7B2D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25</w:t>
            </w:r>
          </w:p>
          <w:p w14:paraId="2BEE6590" w14:textId="3F2A96A3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35</w:t>
            </w:r>
          </w:p>
          <w:p w14:paraId="73BB06F2" w14:textId="698F52F6" w:rsidR="004D787D" w:rsidRDefault="004D787D" w:rsidP="004D787D">
            <w:r>
              <w:t xml:space="preserve">  </w:t>
            </w:r>
          </w:p>
          <w:p w14:paraId="6906769C" w14:textId="10526DD5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380132E3" w14:textId="39C0E047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2109FDBE" w14:textId="7C2EE429" w:rsidR="004D787D" w:rsidRDefault="004D787D" w:rsidP="004D787D"/>
          <w:p w14:paraId="17581C3F" w14:textId="19A3DEBF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2A405589" w14:textId="75443715" w:rsidR="004D787D" w:rsidRDefault="004D787D" w:rsidP="004D787D">
            <w:r>
              <w:t xml:space="preserve">  maxCandidateCount                           4</w:t>
            </w:r>
          </w:p>
          <w:p w14:paraId="011E288A" w14:textId="59568EAE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7D05D959" w14:textId="4B22FA9D" w:rsidR="004D787D" w:rsidRDefault="004D787D" w:rsidP="004D787D">
            <w:r>
              <w:t>smoothing</w:t>
            </w:r>
          </w:p>
          <w:p w14:paraId="64701368" w14:textId="17F525EA" w:rsidR="004D787D" w:rsidRDefault="004D787D" w:rsidP="004D787D">
            <w:r>
              <w:t xml:space="preserve">  neighborCountSmoothing                      64</w:t>
            </w:r>
          </w:p>
          <w:p w14:paraId="3AA56DB3" w14:textId="32BC436C" w:rsidR="004D787D" w:rsidRDefault="004D787D" w:rsidP="004D787D">
            <w:r>
              <w:t xml:space="preserve">  radius2Smoothing                            64</w:t>
            </w:r>
          </w:p>
          <w:p w14:paraId="776E3B99" w14:textId="7B734FA9" w:rsidR="004D787D" w:rsidRDefault="004D787D" w:rsidP="004D787D">
            <w:r>
              <w:t xml:space="preserve">  radius2BoundaryDetection                    64</w:t>
            </w:r>
          </w:p>
          <w:p w14:paraId="547E2D1C" w14:textId="11C406E6" w:rsidR="007D1D2F" w:rsidRDefault="004D787D" w:rsidP="004D787D">
            <w:r>
              <w:t xml:space="preserve">  thresholdSmoothing                          64</w:t>
            </w:r>
          </w:p>
        </w:tc>
      </w:tr>
      <w:tr w:rsidR="007D1D2F" w14:paraId="319D9E77" w14:textId="77777777" w:rsidTr="004D787D">
        <w:tc>
          <w:tcPr>
            <w:tcW w:w="961" w:type="dxa"/>
          </w:tcPr>
          <w:p w14:paraId="0887BED1" w14:textId="77777777" w:rsidR="007D1D2F" w:rsidRDefault="007D1D2F" w:rsidP="004D787D">
            <w:r>
              <w:lastRenderedPageBreak/>
              <w:t>R03</w:t>
            </w:r>
          </w:p>
        </w:tc>
        <w:tc>
          <w:tcPr>
            <w:tcW w:w="8532" w:type="dxa"/>
          </w:tcPr>
          <w:p w14:paraId="4AF43E28" w14:textId="28496CD0" w:rsidR="004D787D" w:rsidRDefault="004D787D" w:rsidP="004D787D">
            <w:r>
              <w:t>mode                        0</w:t>
            </w:r>
          </w:p>
          <w:p w14:paraId="17015B27" w14:textId="23E03770" w:rsidR="004D787D" w:rsidRDefault="004D787D" w:rsidP="004D787D">
            <w:r>
              <w:t>uncompressedDataPath        ../uncompressed/redandblack/redandblack_vox10_%04d.ply</w:t>
            </w:r>
          </w:p>
          <w:p w14:paraId="2A1299BF" w14:textId="6BBB8F4A" w:rsidR="004D787D" w:rsidRDefault="004D787D" w:rsidP="004D787D">
            <w:r>
              <w:t>compressedStreamPath        ../enc/P07S22C03R03/P07S22C03R03.bin</w:t>
            </w:r>
          </w:p>
          <w:p w14:paraId="26A0FF2B" w14:textId="1574EE4A" w:rsidR="004D787D" w:rsidRDefault="004D787D" w:rsidP="004D787D">
            <w:r>
              <w:t xml:space="preserve">reconstructedDataPath       </w:t>
            </w:r>
          </w:p>
          <w:p w14:paraId="0969D2BE" w14:textId="41E64FA5" w:rsidR="004D787D" w:rsidRDefault="004D787D" w:rsidP="004D787D">
            <w:r>
              <w:lastRenderedPageBreak/>
              <w:t>frameCount                  300</w:t>
            </w:r>
          </w:p>
          <w:p w14:paraId="3BC66664" w14:textId="3B8A40B6" w:rsidR="004D787D" w:rsidRDefault="004D787D" w:rsidP="004D787D">
            <w:r>
              <w:t>startFrameNumber            1450</w:t>
            </w:r>
          </w:p>
          <w:p w14:paraId="4552D9FA" w14:textId="41E162CE" w:rsidR="004D787D" w:rsidRDefault="004D787D" w:rsidP="004D787D">
            <w:r>
              <w:t>groupOfFramesSize           32</w:t>
            </w:r>
          </w:p>
          <w:p w14:paraId="168128E2" w14:textId="7E9846C2" w:rsidR="004D787D" w:rsidRDefault="004D787D" w:rsidP="004D787D">
            <w:r>
              <w:t>colorTransform              1</w:t>
            </w:r>
          </w:p>
          <w:p w14:paraId="740A3081" w14:textId="32DF7D15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45F3ACDD" w14:textId="42CE6B2A" w:rsidR="004D787D" w:rsidRDefault="004D787D" w:rsidP="004D787D">
            <w:r>
              <w:t xml:space="preserve">videoDecoderPath            </w:t>
            </w:r>
          </w:p>
          <w:p w14:paraId="303B789F" w14:textId="03F2109D" w:rsidR="004D787D" w:rsidRDefault="004D787D" w:rsidP="004D787D">
            <w:r>
              <w:t>segmentation</w:t>
            </w:r>
          </w:p>
          <w:p w14:paraId="748F3989" w14:textId="78740F27" w:rsidR="004D787D" w:rsidRDefault="004D787D" w:rsidP="004D787D">
            <w:r>
              <w:t xml:space="preserve">  nnNormalEstimation                          16</w:t>
            </w:r>
          </w:p>
          <w:p w14:paraId="359F2B71" w14:textId="17764D3F" w:rsidR="004D787D" w:rsidRDefault="004D787D" w:rsidP="004D787D">
            <w:r>
              <w:t xml:space="preserve">  maxNNCountRefineSegmentation                256</w:t>
            </w:r>
          </w:p>
          <w:p w14:paraId="36524C78" w14:textId="307E29F4" w:rsidR="004D787D" w:rsidRDefault="004D787D" w:rsidP="004D787D">
            <w:r>
              <w:t xml:space="preserve">  iterationCountRefineSegmentation            100</w:t>
            </w:r>
          </w:p>
          <w:p w14:paraId="0E4C56D6" w14:textId="4079755F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21AC0EE9" w14:textId="1C1FC187" w:rsidR="004D787D" w:rsidRDefault="004D787D" w:rsidP="004D787D">
            <w:r>
              <w:t xml:space="preserve">  minPointCountPerCCPatchSegmentation         16</w:t>
            </w:r>
          </w:p>
          <w:p w14:paraId="60C4B8D7" w14:textId="0950188F" w:rsidR="004D787D" w:rsidRDefault="004D787D" w:rsidP="004D787D">
            <w:r>
              <w:t xml:space="preserve">  maxNNCountPatchSegmentation                 16</w:t>
            </w:r>
          </w:p>
          <w:p w14:paraId="75F3F2C8" w14:textId="60CAE87C" w:rsidR="004D787D" w:rsidRDefault="004D787D" w:rsidP="004D787D">
            <w:r>
              <w:t xml:space="preserve">  surfaceThikness                             4</w:t>
            </w:r>
          </w:p>
          <w:p w14:paraId="2AB5EB54" w14:textId="6345C246" w:rsidR="004D787D" w:rsidRDefault="004D787D" w:rsidP="004D787D">
            <w:r>
              <w:t xml:space="preserve">  maxAllowedDist2MissedPointsDetection        9</w:t>
            </w:r>
          </w:p>
          <w:p w14:paraId="2011B4FB" w14:textId="063AE07C" w:rsidR="004D787D" w:rsidRDefault="004D787D" w:rsidP="004D787D">
            <w:r>
              <w:t xml:space="preserve">  maxAllowedDist2MissedPointsSelection        1</w:t>
            </w:r>
          </w:p>
          <w:p w14:paraId="6258D540" w14:textId="1BC29B7D" w:rsidR="004D787D" w:rsidRDefault="004D787D" w:rsidP="004D787D">
            <w:r>
              <w:t xml:space="preserve">  lambdaRefineSegmentation                    3</w:t>
            </w:r>
          </w:p>
          <w:p w14:paraId="04F9F0D0" w14:textId="13D3C4DB" w:rsidR="004D787D" w:rsidRDefault="004D787D" w:rsidP="004D787D">
            <w:r>
              <w:t>packing</w:t>
            </w:r>
          </w:p>
          <w:p w14:paraId="03981902" w14:textId="3E33D31C" w:rsidR="004D787D" w:rsidRDefault="004D787D" w:rsidP="004D787D">
            <w:r>
              <w:t xml:space="preserve">  minimumImageWidth                           1280</w:t>
            </w:r>
          </w:p>
          <w:p w14:paraId="7D04131A" w14:textId="6536B2EF" w:rsidR="004D787D" w:rsidRDefault="004D787D" w:rsidP="004D787D">
            <w:r>
              <w:t xml:space="preserve">  minimumImageHeight                          1280</w:t>
            </w:r>
          </w:p>
          <w:p w14:paraId="205DC130" w14:textId="7E7B6BE3" w:rsidR="004D787D" w:rsidRDefault="004D787D" w:rsidP="004D787D">
            <w:r>
              <w:t>video encoding</w:t>
            </w:r>
          </w:p>
          <w:p w14:paraId="47C901EA" w14:textId="78DA54B8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20</w:t>
            </w:r>
          </w:p>
          <w:p w14:paraId="055B3FAF" w14:textId="71B66E40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32</w:t>
            </w:r>
          </w:p>
          <w:p w14:paraId="18A6CF9A" w14:textId="3A6E9B48" w:rsidR="004D787D" w:rsidRDefault="004D787D" w:rsidP="004D787D">
            <w:r>
              <w:t xml:space="preserve">  </w:t>
            </w:r>
          </w:p>
          <w:p w14:paraId="5277152B" w14:textId="165B5181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3D7404BD" w14:textId="4DC07960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26E692A4" w14:textId="2DF3F0B5" w:rsidR="004D787D" w:rsidRDefault="004D787D" w:rsidP="004D787D"/>
          <w:p w14:paraId="76945818" w14:textId="11490E78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34048B9A" w14:textId="0EA2B8AB" w:rsidR="004D787D" w:rsidRDefault="004D787D" w:rsidP="004D787D">
            <w:r>
              <w:t xml:space="preserve">  maxCandidateCount                           4</w:t>
            </w:r>
          </w:p>
          <w:p w14:paraId="2D6C6897" w14:textId="7A95AA88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32F533EF" w14:textId="11B42A78" w:rsidR="004D787D" w:rsidRDefault="004D787D" w:rsidP="004D787D">
            <w:r>
              <w:t>smoothing</w:t>
            </w:r>
          </w:p>
          <w:p w14:paraId="03D631D1" w14:textId="47CE0646" w:rsidR="004D787D" w:rsidRDefault="004D787D" w:rsidP="004D787D">
            <w:r>
              <w:t xml:space="preserve">  neighborCountSmoothing                      64</w:t>
            </w:r>
          </w:p>
          <w:p w14:paraId="4B41D82C" w14:textId="45D38C9D" w:rsidR="004D787D" w:rsidRDefault="004D787D" w:rsidP="004D787D">
            <w:r>
              <w:t xml:space="preserve">  radius2Smoothing                            64</w:t>
            </w:r>
          </w:p>
          <w:p w14:paraId="380EE122" w14:textId="5FC62D10" w:rsidR="004D787D" w:rsidRDefault="004D787D" w:rsidP="004D787D">
            <w:r>
              <w:t xml:space="preserve">  radius2BoundaryDetection                    64</w:t>
            </w:r>
          </w:p>
          <w:p w14:paraId="5AB01EE2" w14:textId="50BBAA55" w:rsidR="007D1D2F" w:rsidRDefault="004D787D" w:rsidP="004D787D">
            <w:r>
              <w:t xml:space="preserve">  thresholdSmoothing                          64</w:t>
            </w:r>
          </w:p>
        </w:tc>
      </w:tr>
      <w:tr w:rsidR="007D1D2F" w14:paraId="025ECABB" w14:textId="77777777" w:rsidTr="004D787D">
        <w:tc>
          <w:tcPr>
            <w:tcW w:w="961" w:type="dxa"/>
          </w:tcPr>
          <w:p w14:paraId="06D51752" w14:textId="77777777" w:rsidR="007D1D2F" w:rsidRDefault="007D1D2F" w:rsidP="004D787D">
            <w:r>
              <w:lastRenderedPageBreak/>
              <w:t>R04</w:t>
            </w:r>
          </w:p>
        </w:tc>
        <w:tc>
          <w:tcPr>
            <w:tcW w:w="8532" w:type="dxa"/>
          </w:tcPr>
          <w:p w14:paraId="33D30ADA" w14:textId="4A8271D2" w:rsidR="004D787D" w:rsidRDefault="004D787D" w:rsidP="004D787D">
            <w:r>
              <w:t>mode                        0</w:t>
            </w:r>
          </w:p>
          <w:p w14:paraId="42540CF6" w14:textId="09555132" w:rsidR="004D787D" w:rsidRDefault="004D787D" w:rsidP="004D787D">
            <w:r>
              <w:t>uncompressedDataPath        ../uncompressed/redandblack/redandblack_vox10_%04d.ply</w:t>
            </w:r>
          </w:p>
          <w:p w14:paraId="2D8202F3" w14:textId="29189EB7" w:rsidR="004D787D" w:rsidRDefault="004D787D" w:rsidP="004D787D">
            <w:r>
              <w:t>compressedStreamPath        ../enc/P07S22C03R04/P07S22C03R04.bin</w:t>
            </w:r>
          </w:p>
          <w:p w14:paraId="6FB7E5FD" w14:textId="308DAB1F" w:rsidR="004D787D" w:rsidRDefault="004D787D" w:rsidP="004D787D">
            <w:r>
              <w:t xml:space="preserve">reconstructedDataPath       </w:t>
            </w:r>
          </w:p>
          <w:p w14:paraId="7CFF0036" w14:textId="45EA9988" w:rsidR="004D787D" w:rsidRDefault="004D787D" w:rsidP="004D787D">
            <w:r>
              <w:t>frameCount                  300</w:t>
            </w:r>
          </w:p>
          <w:p w14:paraId="5DB807A2" w14:textId="5410C501" w:rsidR="004D787D" w:rsidRDefault="004D787D" w:rsidP="004D787D">
            <w:r>
              <w:t>startFrameNumber            1450</w:t>
            </w:r>
          </w:p>
          <w:p w14:paraId="7809C0F8" w14:textId="2262A5F6" w:rsidR="004D787D" w:rsidRDefault="004D787D" w:rsidP="004D787D">
            <w:r>
              <w:t>groupOfFramesSize           32</w:t>
            </w:r>
          </w:p>
          <w:p w14:paraId="293CD23F" w14:textId="3D8585BD" w:rsidR="004D787D" w:rsidRDefault="004D787D" w:rsidP="004D787D">
            <w:r>
              <w:t>colorTransform              1</w:t>
            </w:r>
          </w:p>
          <w:p w14:paraId="1D5A80F2" w14:textId="4668866A" w:rsidR="004D787D" w:rsidRDefault="004D787D" w:rsidP="004D787D">
            <w:r>
              <w:lastRenderedPageBreak/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34119763" w14:textId="32F979C8" w:rsidR="004D787D" w:rsidRDefault="004D787D" w:rsidP="004D787D">
            <w:r>
              <w:t xml:space="preserve">videoDecoderPath            </w:t>
            </w:r>
          </w:p>
          <w:p w14:paraId="21E971C8" w14:textId="27C1CF5D" w:rsidR="004D787D" w:rsidRDefault="004D787D" w:rsidP="004D787D">
            <w:r>
              <w:t>segmentation</w:t>
            </w:r>
          </w:p>
          <w:p w14:paraId="13BEBDB5" w14:textId="513CF73B" w:rsidR="004D787D" w:rsidRDefault="004D787D" w:rsidP="004D787D">
            <w:r>
              <w:t xml:space="preserve">  nnNormalEstimation                          16</w:t>
            </w:r>
          </w:p>
          <w:p w14:paraId="17807723" w14:textId="2AE5611C" w:rsidR="004D787D" w:rsidRDefault="004D787D" w:rsidP="004D787D">
            <w:r>
              <w:t xml:space="preserve">  maxNNCountRefineSegmentation                256</w:t>
            </w:r>
          </w:p>
          <w:p w14:paraId="36673DE7" w14:textId="3CCB3E5F" w:rsidR="004D787D" w:rsidRDefault="004D787D" w:rsidP="004D787D">
            <w:r>
              <w:t xml:space="preserve">  iterationCountRefineSegmentation            100</w:t>
            </w:r>
          </w:p>
          <w:p w14:paraId="31BE85A2" w14:textId="7C0887F0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751972F6" w14:textId="03865AC2" w:rsidR="004D787D" w:rsidRDefault="004D787D" w:rsidP="004D787D">
            <w:r>
              <w:t xml:space="preserve">  minPointCountPerCCPatchSegmentation         16</w:t>
            </w:r>
          </w:p>
          <w:p w14:paraId="6C5C42C6" w14:textId="545483DD" w:rsidR="004D787D" w:rsidRDefault="004D787D" w:rsidP="004D787D">
            <w:r>
              <w:t xml:space="preserve">  maxNNCountPatchSegmentation                 16</w:t>
            </w:r>
          </w:p>
          <w:p w14:paraId="2A7A8610" w14:textId="4953A8C0" w:rsidR="004D787D" w:rsidRDefault="004D787D" w:rsidP="004D787D">
            <w:r>
              <w:t xml:space="preserve">  surfaceThikness                             4</w:t>
            </w:r>
          </w:p>
          <w:p w14:paraId="3975EF73" w14:textId="297DA412" w:rsidR="004D787D" w:rsidRDefault="004D787D" w:rsidP="004D787D">
            <w:r>
              <w:t xml:space="preserve">  maxAllowedDist2MissedPointsDetection        9</w:t>
            </w:r>
          </w:p>
          <w:p w14:paraId="7C6FEE3C" w14:textId="540C039B" w:rsidR="004D787D" w:rsidRDefault="004D787D" w:rsidP="004D787D">
            <w:r>
              <w:t xml:space="preserve">  maxAllowedDist2MissedPointsSelection        1</w:t>
            </w:r>
          </w:p>
          <w:p w14:paraId="6D135D5E" w14:textId="6BF32C92" w:rsidR="004D787D" w:rsidRDefault="004D787D" w:rsidP="004D787D">
            <w:r>
              <w:t xml:space="preserve">  lambdaRefineSegmentation                    3</w:t>
            </w:r>
          </w:p>
          <w:p w14:paraId="1AF1DCCE" w14:textId="6B01C004" w:rsidR="004D787D" w:rsidRDefault="004D787D" w:rsidP="004D787D">
            <w:r>
              <w:t>packing</w:t>
            </w:r>
          </w:p>
          <w:p w14:paraId="4BB095D7" w14:textId="3D3057B5" w:rsidR="004D787D" w:rsidRDefault="004D787D" w:rsidP="004D787D">
            <w:r>
              <w:t xml:space="preserve">  minimumImageWidth                           1280</w:t>
            </w:r>
          </w:p>
          <w:p w14:paraId="50712C20" w14:textId="02A19725" w:rsidR="004D787D" w:rsidRDefault="004D787D" w:rsidP="004D787D">
            <w:r>
              <w:t xml:space="preserve">  minimumImageHeight                          1280</w:t>
            </w:r>
          </w:p>
          <w:p w14:paraId="20B6AB5B" w14:textId="0C30187F" w:rsidR="004D787D" w:rsidRDefault="004D787D" w:rsidP="004D787D">
            <w:r>
              <w:t>video encoding</w:t>
            </w:r>
          </w:p>
          <w:p w14:paraId="1AD892D5" w14:textId="3BFD10E7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20</w:t>
            </w:r>
          </w:p>
          <w:p w14:paraId="0185C7E1" w14:textId="52723807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24</w:t>
            </w:r>
          </w:p>
          <w:p w14:paraId="0451B5B2" w14:textId="4047F2EC" w:rsidR="004D787D" w:rsidRDefault="004D787D" w:rsidP="004D787D">
            <w:r>
              <w:t xml:space="preserve">  </w:t>
            </w:r>
          </w:p>
          <w:p w14:paraId="4DB40E8F" w14:textId="1E63BCAB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0F9F5F53" w14:textId="6CADDC89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70189F6F" w14:textId="02661451" w:rsidR="004D787D" w:rsidRDefault="004D787D" w:rsidP="004D787D"/>
          <w:p w14:paraId="7BA94C92" w14:textId="252C47D6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28EB88EF" w14:textId="08DDC2B9" w:rsidR="004D787D" w:rsidRDefault="004D787D" w:rsidP="004D787D">
            <w:r>
              <w:t xml:space="preserve">  maxCandidateCount                           4</w:t>
            </w:r>
          </w:p>
          <w:p w14:paraId="6EF0F118" w14:textId="7CA25986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2C5E0F5F" w14:textId="663B2D7A" w:rsidR="004D787D" w:rsidRDefault="004D787D" w:rsidP="004D787D">
            <w:r>
              <w:t>smoothing</w:t>
            </w:r>
          </w:p>
          <w:p w14:paraId="2F80677C" w14:textId="074C8355" w:rsidR="004D787D" w:rsidRDefault="004D787D" w:rsidP="004D787D">
            <w:r>
              <w:t xml:space="preserve">  neighborCountSmoothing                      64</w:t>
            </w:r>
          </w:p>
          <w:p w14:paraId="6C0ECDD2" w14:textId="1D56F779" w:rsidR="004D787D" w:rsidRDefault="004D787D" w:rsidP="004D787D">
            <w:r>
              <w:t xml:space="preserve">  radius2Smoothing                            64</w:t>
            </w:r>
          </w:p>
          <w:p w14:paraId="0EFADFF6" w14:textId="2C609B26" w:rsidR="004D787D" w:rsidRDefault="004D787D" w:rsidP="004D787D">
            <w:r>
              <w:t xml:space="preserve">  radius2BoundaryDetection                    64</w:t>
            </w:r>
          </w:p>
          <w:p w14:paraId="496E9EC8" w14:textId="112CD181" w:rsidR="004D787D" w:rsidRDefault="004D787D" w:rsidP="004D787D">
            <w:r>
              <w:t xml:space="preserve">  thresholdSmoothing                          64</w:t>
            </w:r>
          </w:p>
          <w:p w14:paraId="37EC6155" w14:textId="77777777" w:rsidR="007D1D2F" w:rsidRDefault="007D1D2F" w:rsidP="004D787D"/>
        </w:tc>
      </w:tr>
      <w:tr w:rsidR="007D1D2F" w14:paraId="0C519CDC" w14:textId="77777777" w:rsidTr="004D787D">
        <w:tc>
          <w:tcPr>
            <w:tcW w:w="961" w:type="dxa"/>
          </w:tcPr>
          <w:p w14:paraId="09941B0A" w14:textId="77777777" w:rsidR="007D1D2F" w:rsidRDefault="007D1D2F" w:rsidP="004D787D">
            <w:r>
              <w:lastRenderedPageBreak/>
              <w:t>R05</w:t>
            </w:r>
          </w:p>
        </w:tc>
        <w:tc>
          <w:tcPr>
            <w:tcW w:w="8532" w:type="dxa"/>
          </w:tcPr>
          <w:p w14:paraId="108B0EB0" w14:textId="7F6E0D63" w:rsidR="004D787D" w:rsidRDefault="007D1D2F" w:rsidP="004D787D">
            <w:r>
              <w:tab/>
            </w:r>
            <w:r w:rsidR="004D787D">
              <w:t>mode                        0</w:t>
            </w:r>
          </w:p>
          <w:p w14:paraId="41BF376D" w14:textId="3C0492C4" w:rsidR="004D787D" w:rsidRDefault="004D787D" w:rsidP="004D787D">
            <w:r>
              <w:t>uncompressedDataPath        ../uncompressed/redandblack/redandblack_vox10_%04d.ply</w:t>
            </w:r>
          </w:p>
          <w:p w14:paraId="5FBE20FE" w14:textId="167F302A" w:rsidR="004D787D" w:rsidRDefault="004D787D" w:rsidP="004D787D">
            <w:r>
              <w:t>compressedStreamPath        ../enc/P07S22C03R05/P07S22C03R05.bin</w:t>
            </w:r>
          </w:p>
          <w:p w14:paraId="1C04ACA8" w14:textId="28676F43" w:rsidR="004D787D" w:rsidRDefault="004D787D" w:rsidP="004D787D">
            <w:r>
              <w:t xml:space="preserve">reconstructedDataPath       </w:t>
            </w:r>
          </w:p>
          <w:p w14:paraId="7A607096" w14:textId="23241311" w:rsidR="004D787D" w:rsidRDefault="004D787D" w:rsidP="004D787D">
            <w:r>
              <w:t>frameCount                  300</w:t>
            </w:r>
          </w:p>
          <w:p w14:paraId="60CC163D" w14:textId="39FC2FB8" w:rsidR="004D787D" w:rsidRDefault="004D787D" w:rsidP="004D787D">
            <w:r>
              <w:t>startFrameNumber            1450</w:t>
            </w:r>
          </w:p>
          <w:p w14:paraId="107E03CC" w14:textId="1ABF76B2" w:rsidR="004D787D" w:rsidRDefault="004D787D" w:rsidP="004D787D">
            <w:r>
              <w:t>groupOfFramesSize           32</w:t>
            </w:r>
          </w:p>
          <w:p w14:paraId="4D645039" w14:textId="3E393DC4" w:rsidR="004D787D" w:rsidRDefault="004D787D" w:rsidP="004D787D">
            <w:r>
              <w:t>colorTransform              1</w:t>
            </w:r>
          </w:p>
          <w:p w14:paraId="1C666D81" w14:textId="35035D66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2083BCB1" w14:textId="5D22D9AF" w:rsidR="004D787D" w:rsidRDefault="004D787D" w:rsidP="004D787D">
            <w:r>
              <w:t xml:space="preserve">videoDecoderPath            </w:t>
            </w:r>
          </w:p>
          <w:p w14:paraId="78EA8912" w14:textId="1D06014B" w:rsidR="004D787D" w:rsidRDefault="004D787D" w:rsidP="004D787D">
            <w:r>
              <w:t>segmentation</w:t>
            </w:r>
          </w:p>
          <w:p w14:paraId="58996F46" w14:textId="0A6C513F" w:rsidR="004D787D" w:rsidRDefault="004D787D" w:rsidP="004D787D">
            <w:r>
              <w:lastRenderedPageBreak/>
              <w:t xml:space="preserve">  nnNormalEstimation                          16</w:t>
            </w:r>
          </w:p>
          <w:p w14:paraId="114EB476" w14:textId="78759DCC" w:rsidR="004D787D" w:rsidRDefault="004D787D" w:rsidP="004D787D">
            <w:r>
              <w:t xml:space="preserve">  maxNNCountRefineSegmentation                256</w:t>
            </w:r>
          </w:p>
          <w:p w14:paraId="136DD927" w14:textId="533398FD" w:rsidR="004D787D" w:rsidRDefault="004D787D" w:rsidP="004D787D">
            <w:r>
              <w:t xml:space="preserve">  iterationCountRefineSegmentation            100</w:t>
            </w:r>
          </w:p>
          <w:p w14:paraId="78306F2D" w14:textId="7D8B9284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75261285" w14:textId="592CBC13" w:rsidR="004D787D" w:rsidRDefault="004D787D" w:rsidP="004D787D">
            <w:r>
              <w:t xml:space="preserve">  minPointCountPerCCPatchSegmentation         16</w:t>
            </w:r>
          </w:p>
          <w:p w14:paraId="50A17E36" w14:textId="24380E07" w:rsidR="004D787D" w:rsidRDefault="004D787D" w:rsidP="004D787D">
            <w:r>
              <w:t xml:space="preserve">  maxNNCountPatchSegmentation                 16</w:t>
            </w:r>
          </w:p>
          <w:p w14:paraId="5E73CE3C" w14:textId="157EF651" w:rsidR="004D787D" w:rsidRDefault="004D787D" w:rsidP="004D787D">
            <w:r>
              <w:t xml:space="preserve">  surfaceThikness                             4</w:t>
            </w:r>
          </w:p>
          <w:p w14:paraId="1BBBADDD" w14:textId="42BC37C0" w:rsidR="004D787D" w:rsidRDefault="004D787D" w:rsidP="004D787D">
            <w:r>
              <w:t xml:space="preserve">  maxAllowedDist2MissedPointsDetection        9</w:t>
            </w:r>
          </w:p>
          <w:p w14:paraId="0A09B781" w14:textId="49B38EAD" w:rsidR="004D787D" w:rsidRDefault="004D787D" w:rsidP="004D787D">
            <w:r>
              <w:t xml:space="preserve">  maxAllowedDist2MissedPointsSelection        1</w:t>
            </w:r>
          </w:p>
          <w:p w14:paraId="31D17687" w14:textId="08755918" w:rsidR="004D787D" w:rsidRDefault="004D787D" w:rsidP="004D787D">
            <w:r>
              <w:t xml:space="preserve">  lambdaRefineSegmentation                    3</w:t>
            </w:r>
          </w:p>
          <w:p w14:paraId="4BBCE864" w14:textId="18E7A3D2" w:rsidR="004D787D" w:rsidRDefault="004D787D" w:rsidP="004D787D">
            <w:r>
              <w:t>packing</w:t>
            </w:r>
          </w:p>
          <w:p w14:paraId="292C2BE1" w14:textId="09846850" w:rsidR="004D787D" w:rsidRDefault="004D787D" w:rsidP="004D787D">
            <w:r>
              <w:t xml:space="preserve">  minimumImageWidth                           1280</w:t>
            </w:r>
          </w:p>
          <w:p w14:paraId="1E9C31A1" w14:textId="37A2814E" w:rsidR="004D787D" w:rsidRDefault="004D787D" w:rsidP="004D787D">
            <w:r>
              <w:t xml:space="preserve">  minimumImageHeight                          1280</w:t>
            </w:r>
          </w:p>
          <w:p w14:paraId="6928ADA0" w14:textId="704768AC" w:rsidR="004D787D" w:rsidRDefault="004D787D" w:rsidP="004D787D">
            <w:r>
              <w:t>video encoding</w:t>
            </w:r>
          </w:p>
          <w:p w14:paraId="5899BF8C" w14:textId="6537B349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16</w:t>
            </w:r>
          </w:p>
          <w:p w14:paraId="1D563155" w14:textId="5709FEFF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20</w:t>
            </w:r>
          </w:p>
          <w:p w14:paraId="0EAF4AB2" w14:textId="233F1271" w:rsidR="004D787D" w:rsidRDefault="004D787D" w:rsidP="004D787D">
            <w:r>
              <w:t xml:space="preserve">  </w:t>
            </w:r>
          </w:p>
          <w:p w14:paraId="75D146B5" w14:textId="6C458DB0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789288DC" w14:textId="437D7308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28994A8C" w14:textId="2126229F" w:rsidR="004D787D" w:rsidRDefault="004D787D" w:rsidP="004D787D"/>
          <w:p w14:paraId="1BCDA29F" w14:textId="6069CA80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3AE4655C" w14:textId="417756E6" w:rsidR="004D787D" w:rsidRDefault="004D787D" w:rsidP="004D787D">
            <w:r>
              <w:t xml:space="preserve">  maxCandidateCount                           4</w:t>
            </w:r>
          </w:p>
          <w:p w14:paraId="67114BB8" w14:textId="3A8018E2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1D92AEC2" w14:textId="2A60BFF0" w:rsidR="004D787D" w:rsidRDefault="004D787D" w:rsidP="004D787D">
            <w:r>
              <w:t>smoothing</w:t>
            </w:r>
          </w:p>
          <w:p w14:paraId="1F4704F2" w14:textId="5CB01CF2" w:rsidR="004D787D" w:rsidRDefault="004D787D" w:rsidP="004D787D">
            <w:r>
              <w:t xml:space="preserve">  neighborCountSmoothing                      64</w:t>
            </w:r>
          </w:p>
          <w:p w14:paraId="029581CC" w14:textId="6B536A0B" w:rsidR="004D787D" w:rsidRDefault="004D787D" w:rsidP="004D787D">
            <w:r>
              <w:t xml:space="preserve">  radius2Smoothing                            64</w:t>
            </w:r>
          </w:p>
          <w:p w14:paraId="3CA12655" w14:textId="7A182B0B" w:rsidR="004D787D" w:rsidRDefault="004D787D" w:rsidP="004D787D">
            <w:r>
              <w:t xml:space="preserve">  radius2BoundaryDetection                    64</w:t>
            </w:r>
          </w:p>
          <w:p w14:paraId="0D485FB4" w14:textId="0C38395D" w:rsidR="004D787D" w:rsidRDefault="004D787D" w:rsidP="004D787D">
            <w:r>
              <w:t xml:space="preserve">  thresholdSmoothing                          64</w:t>
            </w:r>
          </w:p>
          <w:p w14:paraId="11DDFD78" w14:textId="77777777" w:rsidR="007D1D2F" w:rsidRDefault="007D1D2F" w:rsidP="004D787D"/>
        </w:tc>
      </w:tr>
    </w:tbl>
    <w:p w14:paraId="31FB57F6" w14:textId="77777777" w:rsidR="007D1D2F" w:rsidRPr="00F56D49" w:rsidRDefault="007D1D2F" w:rsidP="007D1D2F"/>
    <w:p w14:paraId="126A44C2" w14:textId="77777777" w:rsidR="007D1D2F" w:rsidRDefault="007D1D2F" w:rsidP="007D1D2F">
      <w:pPr>
        <w:pStyle w:val="Heading2"/>
        <w:numPr>
          <w:ilvl w:val="1"/>
          <w:numId w:val="1"/>
        </w:numPr>
      </w:pPr>
      <w:r>
        <w:t>Soldier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61"/>
        <w:gridCol w:w="8532"/>
      </w:tblGrid>
      <w:tr w:rsidR="007D1D2F" w14:paraId="7027023C" w14:textId="77777777" w:rsidTr="004D787D">
        <w:tc>
          <w:tcPr>
            <w:tcW w:w="961" w:type="dxa"/>
          </w:tcPr>
          <w:p w14:paraId="11DC9425" w14:textId="77777777" w:rsidR="007D1D2F" w:rsidRDefault="007D1D2F" w:rsidP="004D787D">
            <w:r>
              <w:t>Bitrate</w:t>
            </w:r>
          </w:p>
        </w:tc>
        <w:tc>
          <w:tcPr>
            <w:tcW w:w="8532" w:type="dxa"/>
          </w:tcPr>
          <w:p w14:paraId="562BFA1D" w14:textId="77777777" w:rsidR="007D1D2F" w:rsidRDefault="007D1D2F" w:rsidP="004D787D">
            <w:r>
              <w:t>Parameters</w:t>
            </w:r>
          </w:p>
        </w:tc>
      </w:tr>
      <w:tr w:rsidR="007D1D2F" w14:paraId="369F98A4" w14:textId="77777777" w:rsidTr="004D787D">
        <w:tc>
          <w:tcPr>
            <w:tcW w:w="961" w:type="dxa"/>
          </w:tcPr>
          <w:p w14:paraId="238DBC46" w14:textId="77777777" w:rsidR="007D1D2F" w:rsidRDefault="007D1D2F" w:rsidP="004D787D">
            <w:r>
              <w:t>R01</w:t>
            </w:r>
          </w:p>
        </w:tc>
        <w:tc>
          <w:tcPr>
            <w:tcW w:w="8532" w:type="dxa"/>
          </w:tcPr>
          <w:p w14:paraId="527D95BC" w14:textId="63FD5BB5" w:rsidR="004D787D" w:rsidRDefault="004D787D" w:rsidP="004D787D">
            <w:r>
              <w:t>mode                        0</w:t>
            </w:r>
          </w:p>
          <w:p w14:paraId="36E62FAE" w14:textId="09B40E11" w:rsidR="004D787D" w:rsidRDefault="004D787D" w:rsidP="004D787D">
            <w:r>
              <w:t>uncompressedDataPath        ../uncompressed/soldier/soldier_vox10_%04d.ply</w:t>
            </w:r>
          </w:p>
          <w:p w14:paraId="37BFECA5" w14:textId="5B8C5773" w:rsidR="004D787D" w:rsidRDefault="004D787D" w:rsidP="004D787D">
            <w:r>
              <w:t>compressedStreamPath        ../enc/P07S23C03R01/P07S23C03R01.bin</w:t>
            </w:r>
          </w:p>
          <w:p w14:paraId="58E645E4" w14:textId="3203B63D" w:rsidR="004D787D" w:rsidRDefault="004D787D" w:rsidP="004D787D">
            <w:r>
              <w:t xml:space="preserve">reconstructedDataPath       </w:t>
            </w:r>
          </w:p>
          <w:p w14:paraId="15140E67" w14:textId="5373055F" w:rsidR="004D787D" w:rsidRDefault="004D787D" w:rsidP="004D787D">
            <w:r>
              <w:t>frameCount                  300</w:t>
            </w:r>
          </w:p>
          <w:p w14:paraId="3D793F57" w14:textId="7EA1E4BA" w:rsidR="004D787D" w:rsidRDefault="004D787D" w:rsidP="004D787D">
            <w:r>
              <w:t>startFrameNumber            536</w:t>
            </w:r>
          </w:p>
          <w:p w14:paraId="6F7FAFBD" w14:textId="23D09DE5" w:rsidR="004D787D" w:rsidRDefault="004D787D" w:rsidP="004D787D">
            <w:r>
              <w:t>groupOfFramesSize           32</w:t>
            </w:r>
          </w:p>
          <w:p w14:paraId="1085DC46" w14:textId="15462A71" w:rsidR="004D787D" w:rsidRDefault="004D787D" w:rsidP="004D787D">
            <w:r>
              <w:t>colorTransform              1</w:t>
            </w:r>
          </w:p>
          <w:p w14:paraId="7A603195" w14:textId="3FD6F922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575B1E42" w14:textId="35205D27" w:rsidR="004D787D" w:rsidRDefault="004D787D" w:rsidP="004D787D">
            <w:r>
              <w:t xml:space="preserve">videoDecoderPath            </w:t>
            </w:r>
          </w:p>
          <w:p w14:paraId="5DA4B100" w14:textId="35A265CE" w:rsidR="004D787D" w:rsidRDefault="004D787D" w:rsidP="004D787D">
            <w:r>
              <w:t>segmentation</w:t>
            </w:r>
          </w:p>
          <w:p w14:paraId="122743D7" w14:textId="32285200" w:rsidR="004D787D" w:rsidRDefault="004D787D" w:rsidP="004D787D">
            <w:r>
              <w:lastRenderedPageBreak/>
              <w:t xml:space="preserve">  nnNormalEstimation                          16</w:t>
            </w:r>
          </w:p>
          <w:p w14:paraId="076245BB" w14:textId="4FDE8C63" w:rsidR="004D787D" w:rsidRDefault="004D787D" w:rsidP="004D787D">
            <w:r>
              <w:t xml:space="preserve">  maxNNCountRefineSegmentation                256</w:t>
            </w:r>
          </w:p>
          <w:p w14:paraId="6019DA5E" w14:textId="27BC8942" w:rsidR="004D787D" w:rsidRDefault="004D787D" w:rsidP="004D787D">
            <w:r>
              <w:t xml:space="preserve">  iterationCountRefineSegmentation            100</w:t>
            </w:r>
          </w:p>
          <w:p w14:paraId="5ADB3445" w14:textId="4ECCEE31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26711907" w14:textId="6B6D5755" w:rsidR="004D787D" w:rsidRDefault="004D787D" w:rsidP="004D787D">
            <w:r>
              <w:t xml:space="preserve">  minPointCountPerCCPatchSegmentation         16</w:t>
            </w:r>
          </w:p>
          <w:p w14:paraId="5BD9F2D7" w14:textId="5CBC3FBA" w:rsidR="004D787D" w:rsidRDefault="004D787D" w:rsidP="004D787D">
            <w:r>
              <w:t xml:space="preserve">  maxNNCountPatchSegmentation                 16</w:t>
            </w:r>
          </w:p>
          <w:p w14:paraId="5345FF04" w14:textId="3CE5B97B" w:rsidR="004D787D" w:rsidRDefault="004D787D" w:rsidP="004D787D">
            <w:r>
              <w:t xml:space="preserve">  surfaceThikness                             4</w:t>
            </w:r>
          </w:p>
          <w:p w14:paraId="3F551F49" w14:textId="540987A3" w:rsidR="004D787D" w:rsidRDefault="004D787D" w:rsidP="004D787D">
            <w:r>
              <w:t xml:space="preserve">  maxAllowedDist2MissedPointsDetection        9</w:t>
            </w:r>
          </w:p>
          <w:p w14:paraId="3F9DFD66" w14:textId="0CA55DE5" w:rsidR="004D787D" w:rsidRDefault="004D787D" w:rsidP="004D787D">
            <w:r>
              <w:t xml:space="preserve">  maxAllowedDist2MissedPointsSelection        1</w:t>
            </w:r>
          </w:p>
          <w:p w14:paraId="2B0F0FA4" w14:textId="3F0FE053" w:rsidR="004D787D" w:rsidRDefault="004D787D" w:rsidP="004D787D">
            <w:r>
              <w:t xml:space="preserve">  lambdaRefineSegmentation                    3</w:t>
            </w:r>
          </w:p>
          <w:p w14:paraId="7BD7DB65" w14:textId="5F1DAA97" w:rsidR="004D787D" w:rsidRDefault="004D787D" w:rsidP="004D787D">
            <w:r>
              <w:t>packing</w:t>
            </w:r>
          </w:p>
          <w:p w14:paraId="2308A336" w14:textId="102645EA" w:rsidR="004D787D" w:rsidRDefault="004D787D" w:rsidP="004D787D">
            <w:r>
              <w:t xml:space="preserve">  minimumImageWidth                           1280</w:t>
            </w:r>
          </w:p>
          <w:p w14:paraId="1D6A094A" w14:textId="2754DA6E" w:rsidR="004D787D" w:rsidRDefault="004D787D" w:rsidP="004D787D">
            <w:r>
              <w:t xml:space="preserve">  minimumImageHeight                          1280</w:t>
            </w:r>
          </w:p>
          <w:p w14:paraId="07F317FB" w14:textId="7D4C7F2E" w:rsidR="004D787D" w:rsidRDefault="004D787D" w:rsidP="004D787D">
            <w:r>
              <w:t>video encoding</w:t>
            </w:r>
          </w:p>
          <w:p w14:paraId="13EB9F39" w14:textId="2215EBA5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28</w:t>
            </w:r>
          </w:p>
          <w:p w14:paraId="51481989" w14:textId="4B11277E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48</w:t>
            </w:r>
          </w:p>
          <w:p w14:paraId="56086FB7" w14:textId="45B33033" w:rsidR="004D787D" w:rsidRDefault="004D787D" w:rsidP="004D787D">
            <w:r>
              <w:t xml:space="preserve">  </w:t>
            </w:r>
          </w:p>
          <w:p w14:paraId="1CB29C3F" w14:textId="5ED091C6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0B20CB6C" w14:textId="6F5DA1F1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042899FF" w14:textId="4F0AF445" w:rsidR="004D787D" w:rsidRDefault="004D787D" w:rsidP="004D787D"/>
          <w:p w14:paraId="24A8821D" w14:textId="304F2E5E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6F944808" w14:textId="1A2B38BC" w:rsidR="004D787D" w:rsidRDefault="004D787D" w:rsidP="004D787D">
            <w:r>
              <w:t xml:space="preserve">  maxCandidateCount                           4</w:t>
            </w:r>
          </w:p>
          <w:p w14:paraId="269C4F46" w14:textId="27B0B6EE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5599E75A" w14:textId="46A3B5C2" w:rsidR="004D787D" w:rsidRDefault="004D787D" w:rsidP="004D787D">
            <w:r>
              <w:t>smoothing</w:t>
            </w:r>
          </w:p>
          <w:p w14:paraId="0C4D4702" w14:textId="11809EEF" w:rsidR="004D787D" w:rsidRDefault="004D787D" w:rsidP="004D787D">
            <w:r>
              <w:t xml:space="preserve">  neighborCountSmoothing                      64</w:t>
            </w:r>
          </w:p>
          <w:p w14:paraId="0BA9CD01" w14:textId="0E5DE6EE" w:rsidR="004D787D" w:rsidRDefault="004D787D" w:rsidP="004D787D">
            <w:r>
              <w:t xml:space="preserve">  radius2Smoothing                            64</w:t>
            </w:r>
          </w:p>
          <w:p w14:paraId="0C2A5876" w14:textId="43710377" w:rsidR="004D787D" w:rsidRDefault="004D787D" w:rsidP="004D787D">
            <w:r>
              <w:t xml:space="preserve">  radius2BoundaryDetection                    64</w:t>
            </w:r>
          </w:p>
          <w:p w14:paraId="4F906A14" w14:textId="619EBF40" w:rsidR="004D787D" w:rsidRDefault="004D787D" w:rsidP="004D787D">
            <w:r>
              <w:t xml:space="preserve">  thresholdSmoothing                          64</w:t>
            </w:r>
          </w:p>
          <w:p w14:paraId="0F7C824E" w14:textId="77777777" w:rsidR="007D1D2F" w:rsidRDefault="007D1D2F" w:rsidP="004D787D"/>
        </w:tc>
      </w:tr>
      <w:tr w:rsidR="007D1D2F" w14:paraId="097432AD" w14:textId="77777777" w:rsidTr="004D787D">
        <w:tc>
          <w:tcPr>
            <w:tcW w:w="961" w:type="dxa"/>
          </w:tcPr>
          <w:p w14:paraId="23AFAF29" w14:textId="77777777" w:rsidR="007D1D2F" w:rsidRDefault="007D1D2F" w:rsidP="004D787D">
            <w:r>
              <w:lastRenderedPageBreak/>
              <w:t>R02</w:t>
            </w:r>
          </w:p>
        </w:tc>
        <w:tc>
          <w:tcPr>
            <w:tcW w:w="8532" w:type="dxa"/>
          </w:tcPr>
          <w:p w14:paraId="7F33BF6E" w14:textId="221BDDFB" w:rsidR="004D787D" w:rsidRDefault="004D787D" w:rsidP="004D787D">
            <w:r>
              <w:t>mode                        0</w:t>
            </w:r>
          </w:p>
          <w:p w14:paraId="7F43ED2C" w14:textId="221FB6F5" w:rsidR="004D787D" w:rsidRDefault="004D787D" w:rsidP="004D787D">
            <w:r>
              <w:t>uncompressedDataPath        ../uncompressed/soldier/soldier_vox10_%04d.ply</w:t>
            </w:r>
          </w:p>
          <w:p w14:paraId="6BEEA7E5" w14:textId="35BAA780" w:rsidR="004D787D" w:rsidRDefault="004D787D" w:rsidP="004D787D">
            <w:r>
              <w:t>compressedStreamPath        ../enc/P07S23C03R02/P07S23C03R02.bin</w:t>
            </w:r>
          </w:p>
          <w:p w14:paraId="3DABE039" w14:textId="54B8B2D0" w:rsidR="004D787D" w:rsidRDefault="004D787D" w:rsidP="004D787D">
            <w:r>
              <w:t xml:space="preserve">reconstructedDataPath       </w:t>
            </w:r>
          </w:p>
          <w:p w14:paraId="05C5B112" w14:textId="4CB0C32F" w:rsidR="004D787D" w:rsidRDefault="004D787D" w:rsidP="004D787D">
            <w:r>
              <w:t>frameCount                  300</w:t>
            </w:r>
          </w:p>
          <w:p w14:paraId="0C26A229" w14:textId="343CB1F3" w:rsidR="004D787D" w:rsidRDefault="004D787D" w:rsidP="004D787D">
            <w:r>
              <w:t>startFrameNumber            536</w:t>
            </w:r>
          </w:p>
          <w:p w14:paraId="4127AF39" w14:textId="178382E2" w:rsidR="004D787D" w:rsidRDefault="004D787D" w:rsidP="004D787D">
            <w:r>
              <w:t>groupOfFramesSize           32</w:t>
            </w:r>
          </w:p>
          <w:p w14:paraId="2A79FD9E" w14:textId="2B40D625" w:rsidR="004D787D" w:rsidRDefault="004D787D" w:rsidP="004D787D">
            <w:r>
              <w:t>colorTransform              1</w:t>
            </w:r>
          </w:p>
          <w:p w14:paraId="25035D0F" w14:textId="71640C33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0D15C6F1" w14:textId="2634FAAA" w:rsidR="004D787D" w:rsidRDefault="004D787D" w:rsidP="004D787D">
            <w:r>
              <w:t xml:space="preserve">videoDecoderPath            </w:t>
            </w:r>
          </w:p>
          <w:p w14:paraId="177DD1C3" w14:textId="5981023B" w:rsidR="004D787D" w:rsidRDefault="004D787D" w:rsidP="004D787D">
            <w:r>
              <w:t>segmentation</w:t>
            </w:r>
          </w:p>
          <w:p w14:paraId="50E4E0E2" w14:textId="453F6D4C" w:rsidR="004D787D" w:rsidRDefault="004D787D" w:rsidP="004D787D">
            <w:r>
              <w:t xml:space="preserve">  nnNormalEstimation                          16</w:t>
            </w:r>
          </w:p>
          <w:p w14:paraId="77941D08" w14:textId="2D50CA9C" w:rsidR="004D787D" w:rsidRDefault="004D787D" w:rsidP="004D787D">
            <w:r>
              <w:t xml:space="preserve">  maxNNCountRefineSegmentation                256</w:t>
            </w:r>
          </w:p>
          <w:p w14:paraId="082AC16F" w14:textId="0F799FE3" w:rsidR="004D787D" w:rsidRDefault="004D787D" w:rsidP="004D787D">
            <w:r>
              <w:t xml:space="preserve">  iterationCountRefineSegmentation            100</w:t>
            </w:r>
          </w:p>
          <w:p w14:paraId="6B4B66CF" w14:textId="17061153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46B408D6" w14:textId="7BFAC3CE" w:rsidR="004D787D" w:rsidRDefault="004D787D" w:rsidP="004D787D">
            <w:r>
              <w:lastRenderedPageBreak/>
              <w:t xml:space="preserve">  minPointCountPerCCPatchSegmentation         16</w:t>
            </w:r>
          </w:p>
          <w:p w14:paraId="03C3DA7B" w14:textId="5E36BB48" w:rsidR="004D787D" w:rsidRDefault="004D787D" w:rsidP="004D787D">
            <w:r>
              <w:t xml:space="preserve">  maxNNCountPatchSegmentation                 16</w:t>
            </w:r>
          </w:p>
          <w:p w14:paraId="0BA140E8" w14:textId="74BBA653" w:rsidR="004D787D" w:rsidRDefault="004D787D" w:rsidP="004D787D">
            <w:r>
              <w:t xml:space="preserve">  surfaceThikness                             4</w:t>
            </w:r>
          </w:p>
          <w:p w14:paraId="4443BBCE" w14:textId="5DE8B0F1" w:rsidR="004D787D" w:rsidRDefault="004D787D" w:rsidP="004D787D">
            <w:r>
              <w:t xml:space="preserve">  maxAllowedDist2MissedPointsDetection        9</w:t>
            </w:r>
          </w:p>
          <w:p w14:paraId="75889829" w14:textId="42D8F1E1" w:rsidR="004D787D" w:rsidRDefault="004D787D" w:rsidP="004D787D">
            <w:r>
              <w:t xml:space="preserve">  maxAllowedDist2MissedPointsSelection        1</w:t>
            </w:r>
          </w:p>
          <w:p w14:paraId="1442644B" w14:textId="17C426E6" w:rsidR="004D787D" w:rsidRDefault="004D787D" w:rsidP="004D787D">
            <w:r>
              <w:t xml:space="preserve">  lambdaRefineSegmentation                    3</w:t>
            </w:r>
          </w:p>
          <w:p w14:paraId="520E4D6A" w14:textId="5B14F715" w:rsidR="004D787D" w:rsidRDefault="004D787D" w:rsidP="004D787D">
            <w:r>
              <w:t>packing</w:t>
            </w:r>
          </w:p>
          <w:p w14:paraId="09BCAFE1" w14:textId="4E57BCF1" w:rsidR="004D787D" w:rsidRDefault="004D787D" w:rsidP="004D787D">
            <w:r>
              <w:t xml:space="preserve">  minimumImageWidth                           1280</w:t>
            </w:r>
          </w:p>
          <w:p w14:paraId="26B41272" w14:textId="16F83B00" w:rsidR="004D787D" w:rsidRDefault="004D787D" w:rsidP="004D787D">
            <w:r>
              <w:t xml:space="preserve">  minimumImageHeight                          1280</w:t>
            </w:r>
          </w:p>
          <w:p w14:paraId="653472BB" w14:textId="4BFC337C" w:rsidR="004D787D" w:rsidRDefault="004D787D" w:rsidP="004D787D">
            <w:r>
              <w:t>video encoding</w:t>
            </w:r>
          </w:p>
          <w:p w14:paraId="28226F8A" w14:textId="4EA31F01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24</w:t>
            </w:r>
          </w:p>
          <w:p w14:paraId="4C1DC16C" w14:textId="61AF642D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40</w:t>
            </w:r>
          </w:p>
          <w:p w14:paraId="2C92203B" w14:textId="064CE262" w:rsidR="004D787D" w:rsidRDefault="004D787D" w:rsidP="004D787D">
            <w:r>
              <w:t xml:space="preserve">  </w:t>
            </w:r>
          </w:p>
          <w:p w14:paraId="7CEB42A9" w14:textId="65CD59DD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68693551" w14:textId="737F2900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272F623B" w14:textId="7249E8FC" w:rsidR="004D787D" w:rsidRDefault="004D787D" w:rsidP="004D787D"/>
          <w:p w14:paraId="5FD84A4C" w14:textId="6BA683B6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07A72FC9" w14:textId="3FC67105" w:rsidR="004D787D" w:rsidRDefault="004D787D" w:rsidP="004D787D">
            <w:r>
              <w:t xml:space="preserve">  maxCandidateCount                           4</w:t>
            </w:r>
          </w:p>
          <w:p w14:paraId="33E0F442" w14:textId="206AD463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58075155" w14:textId="56AC50D7" w:rsidR="004D787D" w:rsidRDefault="004D787D" w:rsidP="004D787D">
            <w:r>
              <w:t>smoothing</w:t>
            </w:r>
          </w:p>
          <w:p w14:paraId="2BC7FD0D" w14:textId="2BA63248" w:rsidR="004D787D" w:rsidRDefault="004D787D" w:rsidP="004D787D">
            <w:r>
              <w:t xml:space="preserve">  neighborCountSmoothing                      64</w:t>
            </w:r>
          </w:p>
          <w:p w14:paraId="3243A707" w14:textId="21E3B665" w:rsidR="004D787D" w:rsidRDefault="004D787D" w:rsidP="004D787D">
            <w:r>
              <w:t xml:space="preserve">  radius2Smoothing                            64</w:t>
            </w:r>
          </w:p>
          <w:p w14:paraId="686B8012" w14:textId="37D90A0C" w:rsidR="004D787D" w:rsidRDefault="004D787D" w:rsidP="004D787D">
            <w:r>
              <w:t xml:space="preserve">  radius2BoundaryDetection                    64</w:t>
            </w:r>
          </w:p>
          <w:p w14:paraId="7F1D2C25" w14:textId="1C634188" w:rsidR="004D787D" w:rsidRDefault="004D787D" w:rsidP="004D787D">
            <w:r>
              <w:t xml:space="preserve">  thresholdSmoothing                          64</w:t>
            </w:r>
          </w:p>
          <w:p w14:paraId="25DF7ABC" w14:textId="77777777" w:rsidR="007D1D2F" w:rsidRDefault="007D1D2F" w:rsidP="004D787D"/>
        </w:tc>
      </w:tr>
      <w:tr w:rsidR="007D1D2F" w14:paraId="421AA6E7" w14:textId="77777777" w:rsidTr="004D787D">
        <w:tc>
          <w:tcPr>
            <w:tcW w:w="961" w:type="dxa"/>
          </w:tcPr>
          <w:p w14:paraId="49C8C90D" w14:textId="77777777" w:rsidR="007D1D2F" w:rsidRDefault="007D1D2F" w:rsidP="004D787D">
            <w:r>
              <w:lastRenderedPageBreak/>
              <w:t>R03</w:t>
            </w:r>
          </w:p>
        </w:tc>
        <w:tc>
          <w:tcPr>
            <w:tcW w:w="8532" w:type="dxa"/>
          </w:tcPr>
          <w:p w14:paraId="10CCFF8F" w14:textId="26D5C9B6" w:rsidR="004D787D" w:rsidRDefault="004D787D" w:rsidP="004D787D">
            <w:r>
              <w:t>mode                        0</w:t>
            </w:r>
          </w:p>
          <w:p w14:paraId="2374C926" w14:textId="72A813A5" w:rsidR="004D787D" w:rsidRDefault="004D787D" w:rsidP="004D787D">
            <w:r>
              <w:t>uncompressedDataPath        ../uncompressed/soldier/soldier_vox10_%04d.ply</w:t>
            </w:r>
          </w:p>
          <w:p w14:paraId="5255731F" w14:textId="35069A8D" w:rsidR="004D787D" w:rsidRDefault="004D787D" w:rsidP="004D787D">
            <w:r>
              <w:t>compressedStreamPath        ../enc/P07S23C03R03/P07S23C03R03.bin</w:t>
            </w:r>
          </w:p>
          <w:p w14:paraId="332E4E92" w14:textId="5963E591" w:rsidR="004D787D" w:rsidRDefault="004D787D" w:rsidP="004D787D">
            <w:r>
              <w:t xml:space="preserve">reconstructedDataPath       </w:t>
            </w:r>
          </w:p>
          <w:p w14:paraId="1288F682" w14:textId="686ADD6A" w:rsidR="004D787D" w:rsidRDefault="004D787D" w:rsidP="004D787D">
            <w:r>
              <w:t>frameCount                  300</w:t>
            </w:r>
          </w:p>
          <w:p w14:paraId="2B6586EF" w14:textId="66BD215E" w:rsidR="004D787D" w:rsidRDefault="004D787D" w:rsidP="004D787D">
            <w:r>
              <w:t>startFrameNumber            536</w:t>
            </w:r>
          </w:p>
          <w:p w14:paraId="70F65105" w14:textId="00B608A4" w:rsidR="004D787D" w:rsidRDefault="004D787D" w:rsidP="004D787D">
            <w:r>
              <w:t>groupOfFramesSize           32</w:t>
            </w:r>
          </w:p>
          <w:p w14:paraId="348F109F" w14:textId="627627DC" w:rsidR="004D787D" w:rsidRDefault="004D787D" w:rsidP="004D787D">
            <w:r>
              <w:t>colorTransform              1</w:t>
            </w:r>
          </w:p>
          <w:p w14:paraId="6F7D7B80" w14:textId="69E40A2C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3BF7D23D" w14:textId="6C672AD3" w:rsidR="004D787D" w:rsidRDefault="004D787D" w:rsidP="004D787D">
            <w:r>
              <w:t xml:space="preserve">videoDecoderPath            </w:t>
            </w:r>
          </w:p>
          <w:p w14:paraId="2D494800" w14:textId="4CE2CF9F" w:rsidR="004D787D" w:rsidRDefault="004D787D" w:rsidP="004D787D">
            <w:r>
              <w:t>segmentation</w:t>
            </w:r>
          </w:p>
          <w:p w14:paraId="6F5BF9AB" w14:textId="3443E10D" w:rsidR="004D787D" w:rsidRDefault="004D787D" w:rsidP="004D787D">
            <w:r>
              <w:t xml:space="preserve">  nnNormalEstimation                          16</w:t>
            </w:r>
          </w:p>
          <w:p w14:paraId="368614E0" w14:textId="2B1D84D8" w:rsidR="004D787D" w:rsidRDefault="004D787D" w:rsidP="004D787D">
            <w:r>
              <w:t xml:space="preserve">  maxNNCountRefineSegmentation                256</w:t>
            </w:r>
          </w:p>
          <w:p w14:paraId="50DBA3AD" w14:textId="267E1322" w:rsidR="004D787D" w:rsidRDefault="004D787D" w:rsidP="004D787D">
            <w:r>
              <w:t xml:space="preserve">  iterationCountRefineSegmentation            100</w:t>
            </w:r>
          </w:p>
          <w:p w14:paraId="1522F692" w14:textId="0E1FFCF1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795A06E4" w14:textId="1321AEA4" w:rsidR="004D787D" w:rsidRDefault="004D787D" w:rsidP="004D787D">
            <w:r>
              <w:t xml:space="preserve">  minPointCountPerCCPatchSegmentation         16</w:t>
            </w:r>
          </w:p>
          <w:p w14:paraId="0DC76074" w14:textId="0E358D04" w:rsidR="004D787D" w:rsidRDefault="004D787D" w:rsidP="004D787D">
            <w:r>
              <w:t xml:space="preserve">  maxNNCountPatchSegmentation                 16</w:t>
            </w:r>
          </w:p>
          <w:p w14:paraId="34CBECED" w14:textId="376F9836" w:rsidR="004D787D" w:rsidRDefault="004D787D" w:rsidP="004D787D">
            <w:r>
              <w:t xml:space="preserve">  surfaceThikness                             4</w:t>
            </w:r>
          </w:p>
          <w:p w14:paraId="0E4D0F13" w14:textId="4F2F2D94" w:rsidR="004D787D" w:rsidRDefault="004D787D" w:rsidP="004D787D">
            <w:r>
              <w:t xml:space="preserve">  maxAllowedDist2MissedPointsDetection        9</w:t>
            </w:r>
          </w:p>
          <w:p w14:paraId="3D48109D" w14:textId="5FF45810" w:rsidR="004D787D" w:rsidRDefault="004D787D" w:rsidP="004D787D">
            <w:r>
              <w:lastRenderedPageBreak/>
              <w:t xml:space="preserve">  maxAllowedDist2MissedPointsSelection        1</w:t>
            </w:r>
          </w:p>
          <w:p w14:paraId="10B2202B" w14:textId="3BE33AB9" w:rsidR="004D787D" w:rsidRDefault="004D787D" w:rsidP="004D787D">
            <w:r>
              <w:t xml:space="preserve">  lambdaRefineSegmentation                    3</w:t>
            </w:r>
          </w:p>
          <w:p w14:paraId="1C88CFE4" w14:textId="1750AE0A" w:rsidR="004D787D" w:rsidRDefault="004D787D" w:rsidP="004D787D">
            <w:r>
              <w:t>packing</w:t>
            </w:r>
          </w:p>
          <w:p w14:paraId="479C0F21" w14:textId="0D317F84" w:rsidR="004D787D" w:rsidRDefault="004D787D" w:rsidP="004D787D">
            <w:r>
              <w:t xml:space="preserve">  minimumImageWidth                           1280</w:t>
            </w:r>
          </w:p>
          <w:p w14:paraId="48FD52C2" w14:textId="3EF5A22D" w:rsidR="004D787D" w:rsidRDefault="004D787D" w:rsidP="004D787D">
            <w:r>
              <w:t xml:space="preserve">  minimumImageHeight                          1280</w:t>
            </w:r>
          </w:p>
          <w:p w14:paraId="395CBA4A" w14:textId="705B6D2A" w:rsidR="004D787D" w:rsidRDefault="004D787D" w:rsidP="004D787D">
            <w:r>
              <w:t>video encoding</w:t>
            </w:r>
          </w:p>
          <w:p w14:paraId="35636C3F" w14:textId="2C47D698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20</w:t>
            </w:r>
          </w:p>
          <w:p w14:paraId="423C6BAD" w14:textId="2711EAAD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35</w:t>
            </w:r>
          </w:p>
          <w:p w14:paraId="22FBADEE" w14:textId="4E957283" w:rsidR="004D787D" w:rsidRDefault="004D787D" w:rsidP="004D787D">
            <w:r>
              <w:t xml:space="preserve">  </w:t>
            </w:r>
          </w:p>
          <w:p w14:paraId="2C4C5463" w14:textId="427E1402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074E140A" w14:textId="038DD1C8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59636E57" w14:textId="187BF74C" w:rsidR="004D787D" w:rsidRDefault="004D787D" w:rsidP="004D787D"/>
          <w:p w14:paraId="568CEDF9" w14:textId="75D8861B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779258A6" w14:textId="2C5993A0" w:rsidR="004D787D" w:rsidRDefault="004D787D" w:rsidP="004D787D">
            <w:r>
              <w:t xml:space="preserve">  maxCandidateCount                           4</w:t>
            </w:r>
          </w:p>
          <w:p w14:paraId="445FC76C" w14:textId="510A7876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29726276" w14:textId="0DD17DA6" w:rsidR="004D787D" w:rsidRDefault="004D787D" w:rsidP="004D787D">
            <w:r>
              <w:t>smoothing</w:t>
            </w:r>
          </w:p>
          <w:p w14:paraId="243815BF" w14:textId="38CE0E9D" w:rsidR="004D787D" w:rsidRDefault="004D787D" w:rsidP="004D787D">
            <w:r>
              <w:t xml:space="preserve">  neighborCountSmoothing                      64</w:t>
            </w:r>
          </w:p>
          <w:p w14:paraId="16A701CD" w14:textId="5413778C" w:rsidR="004D787D" w:rsidRDefault="004D787D" w:rsidP="004D787D">
            <w:r>
              <w:t xml:space="preserve">  radius2Smoothing                            64</w:t>
            </w:r>
          </w:p>
          <w:p w14:paraId="1FFCDEE8" w14:textId="09DE1FE3" w:rsidR="004D787D" w:rsidRDefault="004D787D" w:rsidP="004D787D">
            <w:r>
              <w:t xml:space="preserve">  radius2BoundaryDetection                    64</w:t>
            </w:r>
          </w:p>
          <w:p w14:paraId="36D5C606" w14:textId="2979FBC4" w:rsidR="007D1D2F" w:rsidRDefault="004D787D" w:rsidP="004D787D">
            <w:r>
              <w:t xml:space="preserve">  thresholdSmoothing                          64</w:t>
            </w:r>
          </w:p>
        </w:tc>
      </w:tr>
      <w:tr w:rsidR="007D1D2F" w14:paraId="6973C66F" w14:textId="77777777" w:rsidTr="004D787D">
        <w:tc>
          <w:tcPr>
            <w:tcW w:w="961" w:type="dxa"/>
          </w:tcPr>
          <w:p w14:paraId="1381B3C7" w14:textId="77777777" w:rsidR="007D1D2F" w:rsidRDefault="007D1D2F" w:rsidP="004D787D">
            <w:r>
              <w:lastRenderedPageBreak/>
              <w:t>R04</w:t>
            </w:r>
          </w:p>
        </w:tc>
        <w:tc>
          <w:tcPr>
            <w:tcW w:w="8532" w:type="dxa"/>
          </w:tcPr>
          <w:p w14:paraId="06D9F3B9" w14:textId="47BC5FCD" w:rsidR="004D787D" w:rsidRDefault="004D787D" w:rsidP="004D787D">
            <w:r>
              <w:t>mode                        0</w:t>
            </w:r>
          </w:p>
          <w:p w14:paraId="7267BBB3" w14:textId="20B40DE5" w:rsidR="004D787D" w:rsidRDefault="004D787D" w:rsidP="004D787D">
            <w:r>
              <w:t>uncompressedDataPath        ../uncompressed/soldier/soldier_vox10_%04d.ply</w:t>
            </w:r>
          </w:p>
          <w:p w14:paraId="1098A469" w14:textId="3685DC8A" w:rsidR="004D787D" w:rsidRDefault="004D787D" w:rsidP="004D787D">
            <w:r>
              <w:t>compressedStreamPath        ../enc/P07S23C03R04/P07S23C03R04.bin</w:t>
            </w:r>
          </w:p>
          <w:p w14:paraId="4AE816A7" w14:textId="486A6583" w:rsidR="004D787D" w:rsidRDefault="004D787D" w:rsidP="004D787D">
            <w:r>
              <w:t xml:space="preserve">reconstructedDataPath       </w:t>
            </w:r>
          </w:p>
          <w:p w14:paraId="44B9DB96" w14:textId="34C52217" w:rsidR="004D787D" w:rsidRDefault="004D787D" w:rsidP="004D787D">
            <w:r>
              <w:t>frameCount                  300</w:t>
            </w:r>
          </w:p>
          <w:p w14:paraId="2929D7F2" w14:textId="09B99B7C" w:rsidR="004D787D" w:rsidRDefault="004D787D" w:rsidP="004D787D">
            <w:r>
              <w:t>startFrameNumber            536</w:t>
            </w:r>
          </w:p>
          <w:p w14:paraId="454E1935" w14:textId="308E9055" w:rsidR="004D787D" w:rsidRDefault="004D787D" w:rsidP="004D787D">
            <w:r>
              <w:t>groupOfFramesSize           32</w:t>
            </w:r>
          </w:p>
          <w:p w14:paraId="6029EC3B" w14:textId="6843CDC4" w:rsidR="004D787D" w:rsidRDefault="004D787D" w:rsidP="004D787D">
            <w:r>
              <w:t>colorTransform              1</w:t>
            </w:r>
          </w:p>
          <w:p w14:paraId="43587571" w14:textId="0C39BD96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339E3A02" w14:textId="1E2ACDC1" w:rsidR="004D787D" w:rsidRDefault="004D787D" w:rsidP="004D787D">
            <w:r>
              <w:t xml:space="preserve">videoDecoderPath            </w:t>
            </w:r>
          </w:p>
          <w:p w14:paraId="58241CEA" w14:textId="6B2429AC" w:rsidR="004D787D" w:rsidRDefault="004D787D" w:rsidP="004D787D">
            <w:r>
              <w:t>segmentation</w:t>
            </w:r>
          </w:p>
          <w:p w14:paraId="7C763411" w14:textId="655F8D0A" w:rsidR="004D787D" w:rsidRDefault="004D787D" w:rsidP="004D787D">
            <w:r>
              <w:t xml:space="preserve">  nnNormalEstimation                          16</w:t>
            </w:r>
          </w:p>
          <w:p w14:paraId="5DB86211" w14:textId="1DB2A5A8" w:rsidR="004D787D" w:rsidRDefault="004D787D" w:rsidP="004D787D">
            <w:r>
              <w:t xml:space="preserve">  maxNNCountRefineSegmentation                256</w:t>
            </w:r>
          </w:p>
          <w:p w14:paraId="0597039E" w14:textId="6989DC85" w:rsidR="004D787D" w:rsidRDefault="004D787D" w:rsidP="004D787D">
            <w:r>
              <w:t xml:space="preserve">  iterationCountRefineSegmentation            100</w:t>
            </w:r>
          </w:p>
          <w:p w14:paraId="0D7264EC" w14:textId="61D22AD4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78965EC3" w14:textId="1F23D3E0" w:rsidR="004D787D" w:rsidRDefault="004D787D" w:rsidP="004D787D">
            <w:r>
              <w:t xml:space="preserve">  minPointCountPerCCPatchSegmentation         16</w:t>
            </w:r>
          </w:p>
          <w:p w14:paraId="3BBE6569" w14:textId="3C83F0F2" w:rsidR="004D787D" w:rsidRDefault="004D787D" w:rsidP="004D787D">
            <w:r>
              <w:t xml:space="preserve">  maxNNCountPatchSegmentation                 16</w:t>
            </w:r>
          </w:p>
          <w:p w14:paraId="12454FAE" w14:textId="2CBF5313" w:rsidR="004D787D" w:rsidRDefault="004D787D" w:rsidP="004D787D">
            <w:r>
              <w:t xml:space="preserve">  surfaceThikness                             4</w:t>
            </w:r>
          </w:p>
          <w:p w14:paraId="080E7438" w14:textId="42E2CD9A" w:rsidR="004D787D" w:rsidRDefault="004D787D" w:rsidP="004D787D">
            <w:r>
              <w:t xml:space="preserve">  maxAllowedDist2MissedPointsDetection        9</w:t>
            </w:r>
          </w:p>
          <w:p w14:paraId="2D8D500D" w14:textId="11F674A6" w:rsidR="004D787D" w:rsidRDefault="004D787D" w:rsidP="004D787D">
            <w:r>
              <w:t xml:space="preserve">  maxAllowedDist2MissedPointsSelection        1</w:t>
            </w:r>
          </w:p>
          <w:p w14:paraId="2144D60C" w14:textId="36E5C6C4" w:rsidR="004D787D" w:rsidRDefault="004D787D" w:rsidP="004D787D">
            <w:r>
              <w:t xml:space="preserve">  lambdaRefineSegmentation                    3</w:t>
            </w:r>
          </w:p>
          <w:p w14:paraId="68D43D3C" w14:textId="28072B77" w:rsidR="004D787D" w:rsidRDefault="004D787D" w:rsidP="004D787D">
            <w:r>
              <w:t>packing</w:t>
            </w:r>
          </w:p>
          <w:p w14:paraId="313E0D73" w14:textId="361B3B0A" w:rsidR="004D787D" w:rsidRDefault="004D787D" w:rsidP="004D787D">
            <w:r>
              <w:t xml:space="preserve">  minimumImageWidth                           1280</w:t>
            </w:r>
          </w:p>
          <w:p w14:paraId="3496C8C6" w14:textId="4DB4BB0F" w:rsidR="004D787D" w:rsidRDefault="004D787D" w:rsidP="004D787D">
            <w:r>
              <w:t xml:space="preserve">  minimumImageHeight                          1280</w:t>
            </w:r>
          </w:p>
          <w:p w14:paraId="17A11F29" w14:textId="297912C8" w:rsidR="004D787D" w:rsidRDefault="004D787D" w:rsidP="004D787D">
            <w:r>
              <w:lastRenderedPageBreak/>
              <w:t>video encoding</w:t>
            </w:r>
          </w:p>
          <w:p w14:paraId="1B352976" w14:textId="37DE5909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20</w:t>
            </w:r>
          </w:p>
          <w:p w14:paraId="618444DE" w14:textId="368AD893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28</w:t>
            </w:r>
          </w:p>
          <w:p w14:paraId="2A52F0E9" w14:textId="5656EC2C" w:rsidR="004D787D" w:rsidRDefault="004D787D" w:rsidP="004D787D">
            <w:r>
              <w:t xml:space="preserve">  </w:t>
            </w:r>
          </w:p>
          <w:p w14:paraId="4AF0E293" w14:textId="1940837D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163109A1" w14:textId="398198E4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724B325D" w14:textId="66CAD9E0" w:rsidR="004D787D" w:rsidRDefault="004D787D" w:rsidP="004D787D"/>
          <w:p w14:paraId="49D80190" w14:textId="69CA4179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7EC0BAD0" w14:textId="293BEA71" w:rsidR="004D787D" w:rsidRDefault="004D787D" w:rsidP="004D787D">
            <w:r>
              <w:t xml:space="preserve">  maxCandidateCount                           4</w:t>
            </w:r>
          </w:p>
          <w:p w14:paraId="42CBC508" w14:textId="74F07CCC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1E52AD55" w14:textId="116C4ACA" w:rsidR="004D787D" w:rsidRDefault="004D787D" w:rsidP="004D787D">
            <w:r>
              <w:t>smoothing</w:t>
            </w:r>
          </w:p>
          <w:p w14:paraId="64D05F28" w14:textId="027DE25B" w:rsidR="004D787D" w:rsidRDefault="004D787D" w:rsidP="004D787D">
            <w:r>
              <w:t xml:space="preserve">  neighborCountSmoothing                      64</w:t>
            </w:r>
          </w:p>
          <w:p w14:paraId="28DF7419" w14:textId="32616EAA" w:rsidR="004D787D" w:rsidRDefault="004D787D" w:rsidP="004D787D">
            <w:r>
              <w:t xml:space="preserve">  radius2Smoothing                            64</w:t>
            </w:r>
          </w:p>
          <w:p w14:paraId="1F75B282" w14:textId="5EDF2CAD" w:rsidR="004D787D" w:rsidRDefault="004D787D" w:rsidP="004D787D">
            <w:r>
              <w:t xml:space="preserve">  radius2BoundaryDetection                    64</w:t>
            </w:r>
          </w:p>
          <w:p w14:paraId="71DA942F" w14:textId="32C1CD2E" w:rsidR="007D1D2F" w:rsidRDefault="004D787D" w:rsidP="004D787D">
            <w:r>
              <w:t xml:space="preserve">  thresholdSmoothing                          64</w:t>
            </w:r>
          </w:p>
        </w:tc>
      </w:tr>
      <w:tr w:rsidR="007D1D2F" w14:paraId="73FE31F3" w14:textId="77777777" w:rsidTr="004D787D">
        <w:tc>
          <w:tcPr>
            <w:tcW w:w="961" w:type="dxa"/>
          </w:tcPr>
          <w:p w14:paraId="199077CE" w14:textId="77777777" w:rsidR="007D1D2F" w:rsidRDefault="007D1D2F" w:rsidP="004D787D">
            <w:r>
              <w:lastRenderedPageBreak/>
              <w:t>R05</w:t>
            </w:r>
          </w:p>
        </w:tc>
        <w:tc>
          <w:tcPr>
            <w:tcW w:w="8532" w:type="dxa"/>
          </w:tcPr>
          <w:p w14:paraId="548053C6" w14:textId="4FE91981" w:rsidR="004D787D" w:rsidRDefault="004D787D" w:rsidP="004D787D">
            <w:r>
              <w:t>mode                        0</w:t>
            </w:r>
          </w:p>
          <w:p w14:paraId="5A1AA400" w14:textId="3C8441C1" w:rsidR="004D787D" w:rsidRDefault="004D787D" w:rsidP="004D787D">
            <w:r>
              <w:t>uncompressedDataPath        ../uncompressed/soldier/soldier_vox10_%04d.ply</w:t>
            </w:r>
          </w:p>
          <w:p w14:paraId="4B12825E" w14:textId="38DB656D" w:rsidR="004D787D" w:rsidRDefault="004D787D" w:rsidP="004D787D">
            <w:r>
              <w:t>compressedStreamPath        ../enc/P07S23C03R05/P07S23C03R05.bin</w:t>
            </w:r>
          </w:p>
          <w:p w14:paraId="20203F58" w14:textId="53CED80B" w:rsidR="004D787D" w:rsidRDefault="004D787D" w:rsidP="004D787D">
            <w:r>
              <w:t xml:space="preserve">reconstructedDataPath       </w:t>
            </w:r>
          </w:p>
          <w:p w14:paraId="102ADBBA" w14:textId="414308D8" w:rsidR="004D787D" w:rsidRDefault="004D787D" w:rsidP="004D787D">
            <w:r>
              <w:t>frameCount                  300</w:t>
            </w:r>
          </w:p>
          <w:p w14:paraId="573C305B" w14:textId="43B7210F" w:rsidR="004D787D" w:rsidRDefault="004D787D" w:rsidP="004D787D">
            <w:r>
              <w:t>startFrameNumber            536</w:t>
            </w:r>
          </w:p>
          <w:p w14:paraId="3B17FF55" w14:textId="637C0713" w:rsidR="004D787D" w:rsidRDefault="004D787D" w:rsidP="004D787D">
            <w:r>
              <w:t>groupOfFramesSize           32</w:t>
            </w:r>
          </w:p>
          <w:p w14:paraId="22AB256A" w14:textId="282860CF" w:rsidR="004D787D" w:rsidRDefault="004D787D" w:rsidP="004D787D">
            <w:r>
              <w:t>colorTransform              1</w:t>
            </w:r>
          </w:p>
          <w:p w14:paraId="1AC71C91" w14:textId="3016B72C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639F9DF9" w14:textId="727DE1E2" w:rsidR="004D787D" w:rsidRDefault="004D787D" w:rsidP="004D787D">
            <w:r>
              <w:t xml:space="preserve">videoDecoderPath            </w:t>
            </w:r>
          </w:p>
          <w:p w14:paraId="7D7C353E" w14:textId="624F7F34" w:rsidR="004D787D" w:rsidRDefault="004D787D" w:rsidP="004D787D">
            <w:r>
              <w:t>segmentation</w:t>
            </w:r>
          </w:p>
          <w:p w14:paraId="211378EC" w14:textId="1ECFE182" w:rsidR="004D787D" w:rsidRDefault="004D787D" w:rsidP="004D787D">
            <w:r>
              <w:t xml:space="preserve">  nnNormalEstimation                          16</w:t>
            </w:r>
          </w:p>
          <w:p w14:paraId="0312B0B5" w14:textId="280AF61E" w:rsidR="004D787D" w:rsidRDefault="004D787D" w:rsidP="004D787D">
            <w:r>
              <w:t xml:space="preserve">  maxNNCountRefineSegmentation                256</w:t>
            </w:r>
          </w:p>
          <w:p w14:paraId="7F11C15A" w14:textId="4790B816" w:rsidR="004D787D" w:rsidRDefault="004D787D" w:rsidP="004D787D">
            <w:r>
              <w:t xml:space="preserve">  iterationCountRefineSegmentation            100</w:t>
            </w:r>
          </w:p>
          <w:p w14:paraId="6733A357" w14:textId="50162A55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430E24EF" w14:textId="2654024D" w:rsidR="004D787D" w:rsidRDefault="004D787D" w:rsidP="004D787D">
            <w:r>
              <w:t xml:space="preserve">  minPointCountPerCCPatchSegmentation         16</w:t>
            </w:r>
          </w:p>
          <w:p w14:paraId="10ABC6FC" w14:textId="7FE918F0" w:rsidR="004D787D" w:rsidRDefault="004D787D" w:rsidP="004D787D">
            <w:r>
              <w:t xml:space="preserve">  maxNNCountPatchSegmentation                 16</w:t>
            </w:r>
          </w:p>
          <w:p w14:paraId="28FD6314" w14:textId="2C6EAEA4" w:rsidR="004D787D" w:rsidRDefault="004D787D" w:rsidP="004D787D">
            <w:r>
              <w:t xml:space="preserve">  surfaceThikness                             4</w:t>
            </w:r>
          </w:p>
          <w:p w14:paraId="1BCEAC37" w14:textId="2D2EA25F" w:rsidR="004D787D" w:rsidRDefault="004D787D" w:rsidP="004D787D">
            <w:r>
              <w:t xml:space="preserve">  maxAllowedDist2MissedPointsDetection        9</w:t>
            </w:r>
          </w:p>
          <w:p w14:paraId="62B18B6D" w14:textId="7117D35A" w:rsidR="004D787D" w:rsidRDefault="004D787D" w:rsidP="004D787D">
            <w:r>
              <w:t xml:space="preserve">  maxAllowedDist2MissedPointsSelection        1</w:t>
            </w:r>
          </w:p>
          <w:p w14:paraId="503EBF72" w14:textId="3A14106B" w:rsidR="004D787D" w:rsidRDefault="004D787D" w:rsidP="004D787D">
            <w:r>
              <w:t xml:space="preserve">  lambdaRefineSegmentation                    3</w:t>
            </w:r>
          </w:p>
          <w:p w14:paraId="12435301" w14:textId="2EC6A1ED" w:rsidR="004D787D" w:rsidRDefault="004D787D" w:rsidP="004D787D">
            <w:r>
              <w:t>packing</w:t>
            </w:r>
          </w:p>
          <w:p w14:paraId="3BD417FE" w14:textId="153EDEC3" w:rsidR="004D787D" w:rsidRDefault="004D787D" w:rsidP="004D787D">
            <w:r>
              <w:t xml:space="preserve">  minimumImageWidth                           1280</w:t>
            </w:r>
          </w:p>
          <w:p w14:paraId="52A941D1" w14:textId="27F49444" w:rsidR="004D787D" w:rsidRDefault="004D787D" w:rsidP="004D787D">
            <w:r>
              <w:t xml:space="preserve">  minimumImageHeight                          1280</w:t>
            </w:r>
          </w:p>
          <w:p w14:paraId="424EC0E6" w14:textId="6CE8BBBC" w:rsidR="004D787D" w:rsidRDefault="004D787D" w:rsidP="004D787D">
            <w:r>
              <w:t>video encoding</w:t>
            </w:r>
          </w:p>
          <w:p w14:paraId="624B0674" w14:textId="777BE72F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16</w:t>
            </w:r>
          </w:p>
          <w:p w14:paraId="7343743E" w14:textId="2166E867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23</w:t>
            </w:r>
          </w:p>
          <w:p w14:paraId="7DCF6222" w14:textId="5FAF32FE" w:rsidR="004D787D" w:rsidRDefault="004D787D" w:rsidP="004D787D">
            <w:r>
              <w:t xml:space="preserve">  </w:t>
            </w:r>
          </w:p>
          <w:p w14:paraId="17F4BD0C" w14:textId="511DA935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2305313B" w14:textId="2EC8E074" w:rsidR="004D787D" w:rsidRDefault="004D787D" w:rsidP="004D787D">
            <w:r>
              <w:lastRenderedPageBreak/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193E5CEF" w14:textId="0F155A38" w:rsidR="004D787D" w:rsidRDefault="004D787D" w:rsidP="004D787D"/>
          <w:p w14:paraId="087FEEA8" w14:textId="53B6814D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2EF34E7E" w14:textId="234E117B" w:rsidR="004D787D" w:rsidRDefault="004D787D" w:rsidP="004D787D">
            <w:r>
              <w:t xml:space="preserve">  maxCandidateCount                           4</w:t>
            </w:r>
          </w:p>
          <w:p w14:paraId="4716F8BC" w14:textId="480E7F90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575130A4" w14:textId="22E4146A" w:rsidR="004D787D" w:rsidRDefault="004D787D" w:rsidP="004D787D">
            <w:r>
              <w:t>smoothing</w:t>
            </w:r>
          </w:p>
          <w:p w14:paraId="60C3F671" w14:textId="22EFFA21" w:rsidR="004D787D" w:rsidRDefault="004D787D" w:rsidP="004D787D">
            <w:r>
              <w:t xml:space="preserve">  neighborCountSmoothing                      64</w:t>
            </w:r>
          </w:p>
          <w:p w14:paraId="58D23859" w14:textId="6B5B92BC" w:rsidR="004D787D" w:rsidRDefault="004D787D" w:rsidP="004D787D">
            <w:r>
              <w:t xml:space="preserve">  radius2Smoothing                            64</w:t>
            </w:r>
          </w:p>
          <w:p w14:paraId="13C88C5F" w14:textId="331932D4" w:rsidR="004D787D" w:rsidRDefault="004D787D" w:rsidP="004D787D">
            <w:r>
              <w:t xml:space="preserve">  radius2BoundaryDetection                    64</w:t>
            </w:r>
          </w:p>
          <w:p w14:paraId="5650C764" w14:textId="68BFC4A8" w:rsidR="007D1D2F" w:rsidRDefault="004D787D" w:rsidP="004D787D">
            <w:r>
              <w:t xml:space="preserve">  thresholdSmoothing                          64</w:t>
            </w:r>
          </w:p>
        </w:tc>
      </w:tr>
    </w:tbl>
    <w:p w14:paraId="79CF2352" w14:textId="77777777" w:rsidR="007D1D2F" w:rsidRPr="00F56D49" w:rsidRDefault="007D1D2F" w:rsidP="007D1D2F"/>
    <w:p w14:paraId="1A8AFE4C" w14:textId="77777777" w:rsidR="007D1D2F" w:rsidRDefault="007D1D2F" w:rsidP="007D1D2F">
      <w:pPr>
        <w:pStyle w:val="Heading2"/>
        <w:numPr>
          <w:ilvl w:val="1"/>
          <w:numId w:val="1"/>
        </w:numPr>
      </w:pPr>
      <w:r>
        <w:t>Longdress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61"/>
        <w:gridCol w:w="8532"/>
      </w:tblGrid>
      <w:tr w:rsidR="007D1D2F" w14:paraId="248FD327" w14:textId="77777777" w:rsidTr="004D787D">
        <w:tc>
          <w:tcPr>
            <w:tcW w:w="961" w:type="dxa"/>
          </w:tcPr>
          <w:p w14:paraId="614A66AD" w14:textId="77777777" w:rsidR="007D1D2F" w:rsidRDefault="007D1D2F" w:rsidP="004D787D">
            <w:r>
              <w:t>Bitrate</w:t>
            </w:r>
          </w:p>
        </w:tc>
        <w:tc>
          <w:tcPr>
            <w:tcW w:w="8532" w:type="dxa"/>
          </w:tcPr>
          <w:p w14:paraId="7E51D61B" w14:textId="77777777" w:rsidR="007D1D2F" w:rsidRDefault="007D1D2F" w:rsidP="004D787D">
            <w:r>
              <w:t>Parameters</w:t>
            </w:r>
          </w:p>
        </w:tc>
      </w:tr>
      <w:tr w:rsidR="007D1D2F" w14:paraId="07EC284A" w14:textId="77777777" w:rsidTr="004D787D">
        <w:tc>
          <w:tcPr>
            <w:tcW w:w="961" w:type="dxa"/>
          </w:tcPr>
          <w:p w14:paraId="3CA4570F" w14:textId="77777777" w:rsidR="007D1D2F" w:rsidRDefault="007D1D2F" w:rsidP="004D787D">
            <w:r>
              <w:t>R01</w:t>
            </w:r>
          </w:p>
        </w:tc>
        <w:tc>
          <w:tcPr>
            <w:tcW w:w="8532" w:type="dxa"/>
          </w:tcPr>
          <w:p w14:paraId="162AA294" w14:textId="1FE8527A" w:rsidR="004D787D" w:rsidRDefault="004D787D" w:rsidP="004D787D">
            <w:r>
              <w:t>mode                        0</w:t>
            </w:r>
          </w:p>
          <w:p w14:paraId="7CABB3AC" w14:textId="2EB0C5F3" w:rsidR="004D787D" w:rsidRDefault="004D787D" w:rsidP="004D787D">
            <w:r>
              <w:t>uncompressedDataPath        ../uncompressed/longdress/longdress_vox10_%i.ply</w:t>
            </w:r>
          </w:p>
          <w:p w14:paraId="6218B841" w14:textId="4EA6B486" w:rsidR="004D787D" w:rsidRDefault="004D787D" w:rsidP="004D787D">
            <w:r>
              <w:t>compressedStreamPath        ../enc/P07S24C03R01/P07S24C03R01.bin</w:t>
            </w:r>
          </w:p>
          <w:p w14:paraId="69618FAB" w14:textId="6C6849D3" w:rsidR="004D787D" w:rsidRDefault="004D787D" w:rsidP="004D787D">
            <w:r>
              <w:t xml:space="preserve">reconstructedDataPath       </w:t>
            </w:r>
          </w:p>
          <w:p w14:paraId="5ED18F33" w14:textId="77E518FD" w:rsidR="004D787D" w:rsidRDefault="004D787D" w:rsidP="004D787D">
            <w:r>
              <w:t>frameCount                  300</w:t>
            </w:r>
          </w:p>
          <w:p w14:paraId="286F8FF0" w14:textId="2AFC8D22" w:rsidR="004D787D" w:rsidRDefault="004D787D" w:rsidP="004D787D">
            <w:r>
              <w:t>startFrameNumber            1051</w:t>
            </w:r>
          </w:p>
          <w:p w14:paraId="5AF1C00E" w14:textId="35BF287E" w:rsidR="004D787D" w:rsidRDefault="004D787D" w:rsidP="004D787D">
            <w:r>
              <w:t>groupOfFramesSize           32</w:t>
            </w:r>
          </w:p>
          <w:p w14:paraId="0761B913" w14:textId="01814D22" w:rsidR="004D787D" w:rsidRDefault="004D787D" w:rsidP="004D787D">
            <w:r>
              <w:t>colorTransform              1</w:t>
            </w:r>
          </w:p>
          <w:p w14:paraId="4B05B52A" w14:textId="5878BF48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3503ECFE" w14:textId="2B4F1443" w:rsidR="004D787D" w:rsidRDefault="004D787D" w:rsidP="004D787D">
            <w:r>
              <w:t xml:space="preserve">videoDecoderPath            </w:t>
            </w:r>
          </w:p>
          <w:p w14:paraId="72A792DA" w14:textId="13C90AE3" w:rsidR="004D787D" w:rsidRDefault="004D787D" w:rsidP="004D787D">
            <w:r>
              <w:t>segmentation</w:t>
            </w:r>
          </w:p>
          <w:p w14:paraId="21B9B972" w14:textId="22B350F4" w:rsidR="004D787D" w:rsidRDefault="004D787D" w:rsidP="004D787D">
            <w:r>
              <w:t xml:space="preserve">  nnNormalEstimation                          16</w:t>
            </w:r>
          </w:p>
          <w:p w14:paraId="6D0C14D1" w14:textId="543553BE" w:rsidR="004D787D" w:rsidRDefault="004D787D" w:rsidP="004D787D">
            <w:r>
              <w:t xml:space="preserve">  maxNNCountRefineSegmentation                256</w:t>
            </w:r>
          </w:p>
          <w:p w14:paraId="03877DEE" w14:textId="1CDA7538" w:rsidR="004D787D" w:rsidRDefault="004D787D" w:rsidP="004D787D">
            <w:r>
              <w:t xml:space="preserve">  iterationCountRefineSegmentation            100</w:t>
            </w:r>
          </w:p>
          <w:p w14:paraId="7FF6CB6E" w14:textId="1A9A5C04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39E72F1A" w14:textId="512BBF2C" w:rsidR="004D787D" w:rsidRDefault="004D787D" w:rsidP="004D787D">
            <w:r>
              <w:t xml:space="preserve">  minPointCountPerCCPatchSegmentation         16</w:t>
            </w:r>
          </w:p>
          <w:p w14:paraId="7506C0E6" w14:textId="1651D859" w:rsidR="004D787D" w:rsidRDefault="004D787D" w:rsidP="004D787D">
            <w:r>
              <w:t xml:space="preserve">  maxNNCountPatchSegmentation                 16</w:t>
            </w:r>
          </w:p>
          <w:p w14:paraId="1F232A33" w14:textId="5CE58E3F" w:rsidR="004D787D" w:rsidRDefault="004D787D" w:rsidP="004D787D">
            <w:r>
              <w:t xml:space="preserve">  surfaceThikness                             4</w:t>
            </w:r>
          </w:p>
          <w:p w14:paraId="231696B5" w14:textId="6D8EDE67" w:rsidR="004D787D" w:rsidRDefault="004D787D" w:rsidP="004D787D">
            <w:r>
              <w:t xml:space="preserve">  maxAllowedDist2MissedPointsDetection        9</w:t>
            </w:r>
          </w:p>
          <w:p w14:paraId="34A06FBA" w14:textId="1CF6F541" w:rsidR="004D787D" w:rsidRDefault="004D787D" w:rsidP="004D787D">
            <w:r>
              <w:t xml:space="preserve">  maxAllowedDist2MissedPointsSelection        1</w:t>
            </w:r>
          </w:p>
          <w:p w14:paraId="09EB0179" w14:textId="492B7E61" w:rsidR="004D787D" w:rsidRDefault="004D787D" w:rsidP="004D787D">
            <w:r>
              <w:t xml:space="preserve">  lambdaRefineSegmentation                    3</w:t>
            </w:r>
          </w:p>
          <w:p w14:paraId="17A43CB3" w14:textId="249C18D2" w:rsidR="004D787D" w:rsidRDefault="004D787D" w:rsidP="004D787D">
            <w:r>
              <w:t>packing</w:t>
            </w:r>
          </w:p>
          <w:p w14:paraId="12B96C48" w14:textId="1370F201" w:rsidR="004D787D" w:rsidRDefault="004D787D" w:rsidP="004D787D">
            <w:r>
              <w:t xml:space="preserve">  minimumImageWidth                           1280</w:t>
            </w:r>
          </w:p>
          <w:p w14:paraId="6E7BC40B" w14:textId="6F00CF4D" w:rsidR="004D787D" w:rsidRDefault="004D787D" w:rsidP="004D787D">
            <w:r>
              <w:t xml:space="preserve">  minimumImageHeight                          1280</w:t>
            </w:r>
          </w:p>
          <w:p w14:paraId="1D1CDB8D" w14:textId="0D1DACFE" w:rsidR="004D787D" w:rsidRDefault="004D787D" w:rsidP="004D787D">
            <w:r>
              <w:t>video encoding</w:t>
            </w:r>
          </w:p>
          <w:p w14:paraId="771F65F1" w14:textId="0E870B86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27</w:t>
            </w:r>
          </w:p>
          <w:p w14:paraId="0A96D7D3" w14:textId="7075B799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45</w:t>
            </w:r>
          </w:p>
          <w:p w14:paraId="57E26423" w14:textId="5F442066" w:rsidR="004D787D" w:rsidRDefault="004D787D" w:rsidP="004D787D">
            <w:r>
              <w:t xml:space="preserve">  </w:t>
            </w:r>
          </w:p>
          <w:p w14:paraId="23286C2E" w14:textId="331FADCA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60CAF5E7" w14:textId="19C00C9A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65488CE9" w14:textId="4132C2C7" w:rsidR="004D787D" w:rsidRDefault="004D787D" w:rsidP="004D787D"/>
          <w:p w14:paraId="2B52B95D" w14:textId="6714C0FE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1F9DDBC9" w14:textId="58E68C99" w:rsidR="004D787D" w:rsidRDefault="004D787D" w:rsidP="004D787D">
            <w:r>
              <w:t xml:space="preserve">  maxCandidateCount                           4</w:t>
            </w:r>
          </w:p>
          <w:p w14:paraId="06056DF0" w14:textId="0CDB2643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19574158" w14:textId="3E73477B" w:rsidR="004D787D" w:rsidRDefault="004D787D" w:rsidP="004D787D">
            <w:r>
              <w:t>smoothing</w:t>
            </w:r>
          </w:p>
          <w:p w14:paraId="43728670" w14:textId="678A20C8" w:rsidR="004D787D" w:rsidRDefault="004D787D" w:rsidP="004D787D">
            <w:r>
              <w:t xml:space="preserve">  neighborCountSmoothing                      64</w:t>
            </w:r>
          </w:p>
          <w:p w14:paraId="1B9C5CBE" w14:textId="39189676" w:rsidR="004D787D" w:rsidRDefault="004D787D" w:rsidP="004D787D">
            <w:r>
              <w:t xml:space="preserve">  radius2Smoothing                            64</w:t>
            </w:r>
          </w:p>
          <w:p w14:paraId="589EA7A2" w14:textId="7F5105BB" w:rsidR="004D787D" w:rsidRDefault="004D787D" w:rsidP="004D787D">
            <w:r>
              <w:t xml:space="preserve">  radius2BoundaryDetection                    64</w:t>
            </w:r>
          </w:p>
          <w:p w14:paraId="07ACB6C4" w14:textId="6255C11B" w:rsidR="007D1D2F" w:rsidRDefault="004D787D" w:rsidP="004D787D">
            <w:r>
              <w:t xml:space="preserve">  thresholdSmoothing                          64</w:t>
            </w:r>
          </w:p>
        </w:tc>
      </w:tr>
      <w:tr w:rsidR="007D1D2F" w14:paraId="59D9084A" w14:textId="77777777" w:rsidTr="004D787D">
        <w:tc>
          <w:tcPr>
            <w:tcW w:w="961" w:type="dxa"/>
          </w:tcPr>
          <w:p w14:paraId="09D2635F" w14:textId="77777777" w:rsidR="007D1D2F" w:rsidRDefault="007D1D2F" w:rsidP="004D787D">
            <w:r>
              <w:lastRenderedPageBreak/>
              <w:t>R02</w:t>
            </w:r>
          </w:p>
        </w:tc>
        <w:tc>
          <w:tcPr>
            <w:tcW w:w="8532" w:type="dxa"/>
          </w:tcPr>
          <w:p w14:paraId="2897C2F8" w14:textId="0EDE117D" w:rsidR="004D787D" w:rsidRDefault="004D787D" w:rsidP="004D787D">
            <w:r>
              <w:t>mode                        0</w:t>
            </w:r>
          </w:p>
          <w:p w14:paraId="611F649B" w14:textId="7851925E" w:rsidR="004D787D" w:rsidRDefault="004D787D" w:rsidP="004D787D">
            <w:r>
              <w:t>uncompressedDataPath        ../uncompressed/longdress/longdress_vox10_%i.ply</w:t>
            </w:r>
          </w:p>
          <w:p w14:paraId="0C637736" w14:textId="6C69158F" w:rsidR="004D787D" w:rsidRDefault="004D787D" w:rsidP="004D787D">
            <w:r>
              <w:t>compressedStreamPath        ../enc/P07S24C03R02/P07S24C03R02.bin</w:t>
            </w:r>
          </w:p>
          <w:p w14:paraId="5EE1117B" w14:textId="166D0111" w:rsidR="004D787D" w:rsidRDefault="004D787D" w:rsidP="004D787D">
            <w:r>
              <w:t xml:space="preserve">reconstructedDataPath       </w:t>
            </w:r>
          </w:p>
          <w:p w14:paraId="7B6884BB" w14:textId="6ECEB53A" w:rsidR="004D787D" w:rsidRDefault="004D787D" w:rsidP="004D787D">
            <w:r>
              <w:t>frameCount                  300</w:t>
            </w:r>
          </w:p>
          <w:p w14:paraId="73B8ED18" w14:textId="0B0B59ED" w:rsidR="004D787D" w:rsidRDefault="004D787D" w:rsidP="004D787D">
            <w:r>
              <w:t>startFrameNumber            1051</w:t>
            </w:r>
          </w:p>
          <w:p w14:paraId="186CB8F8" w14:textId="4D858348" w:rsidR="004D787D" w:rsidRDefault="004D787D" w:rsidP="004D787D">
            <w:r>
              <w:t>groupOfFramesSize           32</w:t>
            </w:r>
          </w:p>
          <w:p w14:paraId="1E00B054" w14:textId="160A451D" w:rsidR="004D787D" w:rsidRDefault="004D787D" w:rsidP="004D787D">
            <w:r>
              <w:t>colorTransform              1</w:t>
            </w:r>
          </w:p>
          <w:p w14:paraId="1B793CC4" w14:textId="230A28DA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151CF22A" w14:textId="57CDF954" w:rsidR="004D787D" w:rsidRDefault="004D787D" w:rsidP="004D787D">
            <w:r>
              <w:t xml:space="preserve">videoDecoderPath            </w:t>
            </w:r>
          </w:p>
          <w:p w14:paraId="1282E943" w14:textId="13E2E5F5" w:rsidR="004D787D" w:rsidRDefault="004D787D" w:rsidP="004D787D">
            <w:r>
              <w:t>segmentation</w:t>
            </w:r>
          </w:p>
          <w:p w14:paraId="433B6510" w14:textId="029CA4B3" w:rsidR="004D787D" w:rsidRDefault="004D787D" w:rsidP="004D787D">
            <w:r>
              <w:t xml:space="preserve">  nnNormalEstimation                          16</w:t>
            </w:r>
          </w:p>
          <w:p w14:paraId="58A0F9B7" w14:textId="4E671F73" w:rsidR="004D787D" w:rsidRDefault="004D787D" w:rsidP="004D787D">
            <w:r>
              <w:t xml:space="preserve">  maxNNCountRefineSegmentation                256</w:t>
            </w:r>
          </w:p>
          <w:p w14:paraId="3298D8B1" w14:textId="652E5000" w:rsidR="004D787D" w:rsidRDefault="004D787D" w:rsidP="004D787D">
            <w:r>
              <w:t xml:space="preserve">  iterationCountRefineSegmentation            100</w:t>
            </w:r>
          </w:p>
          <w:p w14:paraId="2CBDD7C4" w14:textId="0FE09F7F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0A0B4F66" w14:textId="2C57ADCD" w:rsidR="004D787D" w:rsidRDefault="004D787D" w:rsidP="004D787D">
            <w:r>
              <w:t xml:space="preserve">  minPointCountPerCCPatchSegmentation         16</w:t>
            </w:r>
          </w:p>
          <w:p w14:paraId="6EF1C3AF" w14:textId="3AB35BCD" w:rsidR="004D787D" w:rsidRDefault="004D787D" w:rsidP="004D787D">
            <w:r>
              <w:t xml:space="preserve">  maxNNCountPatchSegmentation                 16</w:t>
            </w:r>
          </w:p>
          <w:p w14:paraId="4BED034A" w14:textId="0DD5A882" w:rsidR="004D787D" w:rsidRDefault="004D787D" w:rsidP="004D787D">
            <w:r>
              <w:t xml:space="preserve">  surfaceThikness                             4</w:t>
            </w:r>
          </w:p>
          <w:p w14:paraId="5EA40B51" w14:textId="58AE3F51" w:rsidR="004D787D" w:rsidRDefault="004D787D" w:rsidP="004D787D">
            <w:r>
              <w:t xml:space="preserve">  maxAllowedDist2MissedPointsDetection        9</w:t>
            </w:r>
          </w:p>
          <w:p w14:paraId="56530FAC" w14:textId="2FBFFA31" w:rsidR="004D787D" w:rsidRDefault="004D787D" w:rsidP="004D787D">
            <w:r>
              <w:t xml:space="preserve">  maxAllowedDist2MissedPointsSelection        1</w:t>
            </w:r>
          </w:p>
          <w:p w14:paraId="4B8D0CE1" w14:textId="72EDF5A0" w:rsidR="004D787D" w:rsidRDefault="004D787D" w:rsidP="004D787D">
            <w:r>
              <w:t xml:space="preserve">  lambdaRefineSegmentation                    3</w:t>
            </w:r>
          </w:p>
          <w:p w14:paraId="7D33F3F1" w14:textId="2DF4F46F" w:rsidR="004D787D" w:rsidRDefault="004D787D" w:rsidP="004D787D">
            <w:r>
              <w:t>packing</w:t>
            </w:r>
          </w:p>
          <w:p w14:paraId="4D226D72" w14:textId="29522329" w:rsidR="004D787D" w:rsidRDefault="004D787D" w:rsidP="004D787D">
            <w:r>
              <w:t xml:space="preserve">  minimumImageWidth                           1280</w:t>
            </w:r>
          </w:p>
          <w:p w14:paraId="3CCD82DC" w14:textId="4F1BB7C2" w:rsidR="004D787D" w:rsidRDefault="004D787D" w:rsidP="004D787D">
            <w:r>
              <w:t xml:space="preserve">  minimumImageHeight                          1280</w:t>
            </w:r>
          </w:p>
          <w:p w14:paraId="33220099" w14:textId="75655B79" w:rsidR="004D787D" w:rsidRDefault="004D787D" w:rsidP="004D787D">
            <w:r>
              <w:t>video encoding</w:t>
            </w:r>
          </w:p>
          <w:p w14:paraId="3A7DBCC8" w14:textId="26C05973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24</w:t>
            </w:r>
          </w:p>
          <w:p w14:paraId="04C01E46" w14:textId="066CE11F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42</w:t>
            </w:r>
          </w:p>
          <w:p w14:paraId="59562032" w14:textId="539BD8FF" w:rsidR="004D787D" w:rsidRDefault="004D787D" w:rsidP="004D787D">
            <w:r>
              <w:t xml:space="preserve">  </w:t>
            </w:r>
          </w:p>
          <w:p w14:paraId="581E03EA" w14:textId="7A86EDA7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12891B7A" w14:textId="3CA4A863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30EFC747" w14:textId="53671B1E" w:rsidR="004D787D" w:rsidRDefault="004D787D" w:rsidP="004D787D"/>
          <w:p w14:paraId="79BCABDB" w14:textId="1B88C38D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5619F22F" w14:textId="1011F10D" w:rsidR="004D787D" w:rsidRDefault="004D787D" w:rsidP="004D787D">
            <w:r>
              <w:t xml:space="preserve">  maxCandidateCount                           4</w:t>
            </w:r>
          </w:p>
          <w:p w14:paraId="3C6CD834" w14:textId="11BA2740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36AF28A5" w14:textId="47DD1F66" w:rsidR="004D787D" w:rsidRDefault="004D787D" w:rsidP="004D787D">
            <w:r>
              <w:t>smoothing</w:t>
            </w:r>
          </w:p>
          <w:p w14:paraId="78B70F0A" w14:textId="090A5EC7" w:rsidR="004D787D" w:rsidRDefault="004D787D" w:rsidP="004D787D">
            <w:r>
              <w:lastRenderedPageBreak/>
              <w:t xml:space="preserve">  neighborCountSmoothing                      64</w:t>
            </w:r>
          </w:p>
          <w:p w14:paraId="21C8EF51" w14:textId="6DE2C026" w:rsidR="004D787D" w:rsidRDefault="004D787D" w:rsidP="004D787D">
            <w:r>
              <w:t xml:space="preserve">  radius2Smoothing                            64</w:t>
            </w:r>
          </w:p>
          <w:p w14:paraId="3491B37E" w14:textId="2EF25310" w:rsidR="004D787D" w:rsidRDefault="004D787D" w:rsidP="004D787D">
            <w:r>
              <w:t xml:space="preserve">  radius2BoundaryDetection                    64</w:t>
            </w:r>
          </w:p>
          <w:p w14:paraId="549FC409" w14:textId="21695DF6" w:rsidR="004D787D" w:rsidRDefault="004D787D" w:rsidP="004D787D">
            <w:r>
              <w:t xml:space="preserve">  thresholdSmoothing                          64</w:t>
            </w:r>
          </w:p>
          <w:p w14:paraId="673AE7BC" w14:textId="77777777" w:rsidR="007D1D2F" w:rsidRDefault="007D1D2F" w:rsidP="004D787D"/>
        </w:tc>
      </w:tr>
      <w:tr w:rsidR="007D1D2F" w14:paraId="72C31816" w14:textId="77777777" w:rsidTr="004D787D">
        <w:tc>
          <w:tcPr>
            <w:tcW w:w="961" w:type="dxa"/>
          </w:tcPr>
          <w:p w14:paraId="761FD56C" w14:textId="77777777" w:rsidR="007D1D2F" w:rsidRDefault="007D1D2F" w:rsidP="004D787D">
            <w:r>
              <w:lastRenderedPageBreak/>
              <w:t>R03</w:t>
            </w:r>
          </w:p>
        </w:tc>
        <w:tc>
          <w:tcPr>
            <w:tcW w:w="8532" w:type="dxa"/>
          </w:tcPr>
          <w:p w14:paraId="19B21E36" w14:textId="62467557" w:rsidR="004D787D" w:rsidRDefault="004D787D" w:rsidP="004D787D">
            <w:r>
              <w:t>mode                        0</w:t>
            </w:r>
          </w:p>
          <w:p w14:paraId="613DC1CD" w14:textId="441075AE" w:rsidR="004D787D" w:rsidRDefault="004D787D" w:rsidP="004D787D">
            <w:r>
              <w:t>uncompressedDataPath        ../uncompressed/longdress/longdress_vox10_%i.ply</w:t>
            </w:r>
          </w:p>
          <w:p w14:paraId="1940BA8E" w14:textId="467F5D57" w:rsidR="004D787D" w:rsidRDefault="004D787D" w:rsidP="004D787D">
            <w:r>
              <w:t>compressedStreamPath        ../enc/P07S24C03R03/P07S24C03R03.bin</w:t>
            </w:r>
          </w:p>
          <w:p w14:paraId="63418E55" w14:textId="1F2CB73D" w:rsidR="004D787D" w:rsidRDefault="004D787D" w:rsidP="004D787D">
            <w:r>
              <w:t xml:space="preserve">reconstructedDataPath       </w:t>
            </w:r>
          </w:p>
          <w:p w14:paraId="64FE4E49" w14:textId="117E5077" w:rsidR="004D787D" w:rsidRDefault="004D787D" w:rsidP="004D787D">
            <w:r>
              <w:t>frameCount                  300</w:t>
            </w:r>
          </w:p>
          <w:p w14:paraId="0B0E2695" w14:textId="35E1ACA3" w:rsidR="004D787D" w:rsidRDefault="004D787D" w:rsidP="004D787D">
            <w:r>
              <w:t>startFrameNumber            1051</w:t>
            </w:r>
          </w:p>
          <w:p w14:paraId="38EAD05C" w14:textId="2DA8C707" w:rsidR="004D787D" w:rsidRDefault="004D787D" w:rsidP="004D787D">
            <w:r>
              <w:t>groupOfFramesSize           32</w:t>
            </w:r>
          </w:p>
          <w:p w14:paraId="23483609" w14:textId="3EE81AE7" w:rsidR="004D787D" w:rsidRDefault="004D787D" w:rsidP="004D787D">
            <w:r>
              <w:t>colorTransform              1</w:t>
            </w:r>
          </w:p>
          <w:p w14:paraId="244DBE3B" w14:textId="695CF512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5587916F" w14:textId="2E32959F" w:rsidR="004D787D" w:rsidRDefault="004D787D" w:rsidP="004D787D">
            <w:r>
              <w:t xml:space="preserve">videoDecoderPath            </w:t>
            </w:r>
          </w:p>
          <w:p w14:paraId="4CE32B69" w14:textId="65A2C5AF" w:rsidR="004D787D" w:rsidRDefault="004D787D" w:rsidP="004D787D">
            <w:r>
              <w:t>segmentation</w:t>
            </w:r>
          </w:p>
          <w:p w14:paraId="42053E0D" w14:textId="3086AB02" w:rsidR="004D787D" w:rsidRDefault="004D787D" w:rsidP="004D787D">
            <w:r>
              <w:t xml:space="preserve">  nnNormalEstimation                          16</w:t>
            </w:r>
          </w:p>
          <w:p w14:paraId="5E2A4992" w14:textId="395B3CCD" w:rsidR="004D787D" w:rsidRDefault="004D787D" w:rsidP="004D787D">
            <w:r>
              <w:t xml:space="preserve">  maxNNCountRefineSegmentation                256</w:t>
            </w:r>
          </w:p>
          <w:p w14:paraId="17553F82" w14:textId="7C384C7A" w:rsidR="004D787D" w:rsidRDefault="004D787D" w:rsidP="004D787D">
            <w:r>
              <w:t xml:space="preserve">  iterationCountRefineSegmentation            100</w:t>
            </w:r>
          </w:p>
          <w:p w14:paraId="3C720D0F" w14:textId="363C5AB5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7E6BC014" w14:textId="63F137B5" w:rsidR="004D787D" w:rsidRDefault="004D787D" w:rsidP="004D787D">
            <w:r>
              <w:t xml:space="preserve">  minPointCountPerCCPatchSegmentation         16</w:t>
            </w:r>
          </w:p>
          <w:p w14:paraId="06B4B1FC" w14:textId="37F302E8" w:rsidR="004D787D" w:rsidRDefault="004D787D" w:rsidP="004D787D">
            <w:r>
              <w:t xml:space="preserve">  maxNNCountPatchSegmentation                 16</w:t>
            </w:r>
          </w:p>
          <w:p w14:paraId="5D1CC79E" w14:textId="00C34432" w:rsidR="004D787D" w:rsidRDefault="004D787D" w:rsidP="004D787D">
            <w:r>
              <w:t xml:space="preserve">  surfaceThikness                             4</w:t>
            </w:r>
          </w:p>
          <w:p w14:paraId="3422E5A5" w14:textId="5E1BD155" w:rsidR="004D787D" w:rsidRDefault="004D787D" w:rsidP="004D787D">
            <w:r>
              <w:t xml:space="preserve">  maxAllowedDist2MissedPointsDetection        9</w:t>
            </w:r>
          </w:p>
          <w:p w14:paraId="39D0BE56" w14:textId="6C3A994C" w:rsidR="004D787D" w:rsidRDefault="004D787D" w:rsidP="004D787D">
            <w:r>
              <w:t xml:space="preserve">  maxAllowedDist2MissedPointsSelection        1</w:t>
            </w:r>
          </w:p>
          <w:p w14:paraId="1822C974" w14:textId="1F17E1BC" w:rsidR="004D787D" w:rsidRDefault="004D787D" w:rsidP="004D787D">
            <w:r>
              <w:t xml:space="preserve">  lambdaRefineSegmentation                    3</w:t>
            </w:r>
          </w:p>
          <w:p w14:paraId="09972350" w14:textId="723BBD24" w:rsidR="004D787D" w:rsidRDefault="004D787D" w:rsidP="004D787D">
            <w:r>
              <w:t>packing</w:t>
            </w:r>
          </w:p>
          <w:p w14:paraId="06326213" w14:textId="78D3F1BB" w:rsidR="004D787D" w:rsidRDefault="004D787D" w:rsidP="004D787D">
            <w:r>
              <w:t xml:space="preserve">  minimumImageWidth                           1280</w:t>
            </w:r>
          </w:p>
          <w:p w14:paraId="55E9143F" w14:textId="75ED8340" w:rsidR="004D787D" w:rsidRDefault="004D787D" w:rsidP="004D787D">
            <w:r>
              <w:t xml:space="preserve">  minimumImageHeight                          1280</w:t>
            </w:r>
          </w:p>
          <w:p w14:paraId="69BA8834" w14:textId="33D112E1" w:rsidR="004D787D" w:rsidRDefault="004D787D" w:rsidP="004D787D">
            <w:r>
              <w:t>video encoding</w:t>
            </w:r>
          </w:p>
          <w:p w14:paraId="3408327F" w14:textId="41A6042D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21</w:t>
            </w:r>
          </w:p>
          <w:p w14:paraId="3985F26D" w14:textId="4E53DA06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35</w:t>
            </w:r>
          </w:p>
          <w:p w14:paraId="62B21397" w14:textId="1CE096B7" w:rsidR="004D787D" w:rsidRDefault="004D787D" w:rsidP="004D787D">
            <w:r>
              <w:t xml:space="preserve">  </w:t>
            </w:r>
          </w:p>
          <w:p w14:paraId="64A67972" w14:textId="3D5BE755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618DF256" w14:textId="1619A4C9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1D96CAF9" w14:textId="35882B09" w:rsidR="004D787D" w:rsidRDefault="004D787D" w:rsidP="004D787D"/>
          <w:p w14:paraId="3CF5845B" w14:textId="2E37DD23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31E35EFE" w14:textId="7AB72266" w:rsidR="004D787D" w:rsidRDefault="004D787D" w:rsidP="004D787D">
            <w:r>
              <w:t xml:space="preserve">  maxCandidateCount                           4</w:t>
            </w:r>
          </w:p>
          <w:p w14:paraId="7ABFF822" w14:textId="0ADD1B2D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319F2398" w14:textId="14337FFF" w:rsidR="004D787D" w:rsidRDefault="004D787D" w:rsidP="004D787D">
            <w:r>
              <w:t>smoothing</w:t>
            </w:r>
          </w:p>
          <w:p w14:paraId="41253FC8" w14:textId="16C2289D" w:rsidR="004D787D" w:rsidRDefault="004D787D" w:rsidP="004D787D">
            <w:r>
              <w:t xml:space="preserve">  neighborCountSmoothing                      64</w:t>
            </w:r>
          </w:p>
          <w:p w14:paraId="4D0CB306" w14:textId="319CD3BF" w:rsidR="004D787D" w:rsidRDefault="004D787D" w:rsidP="004D787D">
            <w:r>
              <w:t xml:space="preserve">  radius2Smoothing                            64</w:t>
            </w:r>
          </w:p>
          <w:p w14:paraId="7B3CBF13" w14:textId="68740F84" w:rsidR="004D787D" w:rsidRDefault="004D787D" w:rsidP="004D787D">
            <w:r>
              <w:t xml:space="preserve">  radius2BoundaryDetection                    64</w:t>
            </w:r>
          </w:p>
          <w:p w14:paraId="3E4B8892" w14:textId="47841F95" w:rsidR="007D1D2F" w:rsidRDefault="004D787D" w:rsidP="004D787D">
            <w:r>
              <w:t xml:space="preserve">  thresholdSmoothing                          64</w:t>
            </w:r>
          </w:p>
        </w:tc>
      </w:tr>
      <w:tr w:rsidR="007D1D2F" w14:paraId="77C85489" w14:textId="77777777" w:rsidTr="004D787D">
        <w:tc>
          <w:tcPr>
            <w:tcW w:w="961" w:type="dxa"/>
          </w:tcPr>
          <w:p w14:paraId="417FF609" w14:textId="77777777" w:rsidR="007D1D2F" w:rsidRDefault="007D1D2F" w:rsidP="004D787D">
            <w:r>
              <w:lastRenderedPageBreak/>
              <w:t>R04</w:t>
            </w:r>
          </w:p>
        </w:tc>
        <w:tc>
          <w:tcPr>
            <w:tcW w:w="8532" w:type="dxa"/>
          </w:tcPr>
          <w:p w14:paraId="560F6507" w14:textId="32BC6ECC" w:rsidR="004D787D" w:rsidRDefault="004D787D" w:rsidP="004D787D">
            <w:r>
              <w:t>mode                        0</w:t>
            </w:r>
          </w:p>
          <w:p w14:paraId="27A390DD" w14:textId="01F34F85" w:rsidR="004D787D" w:rsidRDefault="004D787D" w:rsidP="004D787D">
            <w:r>
              <w:t>uncompressedDataPath        ../uncompressed/longdress/longdress_vox10_%i.ply</w:t>
            </w:r>
          </w:p>
          <w:p w14:paraId="48F94786" w14:textId="6E3E58C3" w:rsidR="004D787D" w:rsidRDefault="004D787D" w:rsidP="004D787D">
            <w:r>
              <w:t>compressedStreamPath        ../enc/P07S24C03R04/P07S24C03R04.bin</w:t>
            </w:r>
          </w:p>
          <w:p w14:paraId="1E39C655" w14:textId="68E01A90" w:rsidR="004D787D" w:rsidRDefault="004D787D" w:rsidP="004D787D">
            <w:r>
              <w:t xml:space="preserve">reconstructedDataPath       </w:t>
            </w:r>
          </w:p>
          <w:p w14:paraId="297A7EE0" w14:textId="78680277" w:rsidR="004D787D" w:rsidRDefault="004D787D" w:rsidP="004D787D">
            <w:r>
              <w:t>frameCount                  300</w:t>
            </w:r>
          </w:p>
          <w:p w14:paraId="5B62229A" w14:textId="49338E9C" w:rsidR="004D787D" w:rsidRDefault="004D787D" w:rsidP="004D787D">
            <w:r>
              <w:t>startFrameNumber            1051</w:t>
            </w:r>
          </w:p>
          <w:p w14:paraId="5ED655DF" w14:textId="59F2C86B" w:rsidR="004D787D" w:rsidRDefault="004D787D" w:rsidP="004D787D">
            <w:r>
              <w:t>groupOfFramesSize           32</w:t>
            </w:r>
          </w:p>
          <w:p w14:paraId="5FA92360" w14:textId="51FF913A" w:rsidR="004D787D" w:rsidRDefault="004D787D" w:rsidP="004D787D">
            <w:r>
              <w:t>colorTransform              1</w:t>
            </w:r>
          </w:p>
          <w:p w14:paraId="76BF1222" w14:textId="54734E89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1B2790A6" w14:textId="6698D042" w:rsidR="004D787D" w:rsidRDefault="004D787D" w:rsidP="004D787D">
            <w:r>
              <w:t xml:space="preserve">videoDecoderPath            </w:t>
            </w:r>
          </w:p>
          <w:p w14:paraId="57E4F22A" w14:textId="0F7A62CC" w:rsidR="004D787D" w:rsidRDefault="004D787D" w:rsidP="004D787D">
            <w:r>
              <w:t>segmentation</w:t>
            </w:r>
          </w:p>
          <w:p w14:paraId="052B2880" w14:textId="652CF862" w:rsidR="004D787D" w:rsidRDefault="004D787D" w:rsidP="004D787D">
            <w:r>
              <w:t xml:space="preserve">  nnNormalEstimation                          16</w:t>
            </w:r>
          </w:p>
          <w:p w14:paraId="63BD77E9" w14:textId="0941C45C" w:rsidR="004D787D" w:rsidRDefault="004D787D" w:rsidP="004D787D">
            <w:r>
              <w:t xml:space="preserve">  maxNNCountRefineSegmentation                256</w:t>
            </w:r>
          </w:p>
          <w:p w14:paraId="76AE156F" w14:textId="3B16C175" w:rsidR="004D787D" w:rsidRDefault="004D787D" w:rsidP="004D787D">
            <w:r>
              <w:t xml:space="preserve">  iterationCountRefineSegmentation            100</w:t>
            </w:r>
          </w:p>
          <w:p w14:paraId="0F7943D4" w14:textId="3DF32BAB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3A2BE346" w14:textId="27A2A94C" w:rsidR="004D787D" w:rsidRDefault="004D787D" w:rsidP="004D787D">
            <w:r>
              <w:t xml:space="preserve">  minPointCountPerCCPatchSegmentation         16</w:t>
            </w:r>
          </w:p>
          <w:p w14:paraId="40BAC44E" w14:textId="26459D0E" w:rsidR="004D787D" w:rsidRDefault="004D787D" w:rsidP="004D787D">
            <w:r>
              <w:t xml:space="preserve">  maxNNCountPatchSegmentation                 16</w:t>
            </w:r>
          </w:p>
          <w:p w14:paraId="5809AFF0" w14:textId="57A6F0C2" w:rsidR="004D787D" w:rsidRDefault="004D787D" w:rsidP="004D787D">
            <w:r>
              <w:t xml:space="preserve">  surfaceThikness                             4</w:t>
            </w:r>
          </w:p>
          <w:p w14:paraId="06AF6E98" w14:textId="3A6F380A" w:rsidR="004D787D" w:rsidRDefault="004D787D" w:rsidP="004D787D">
            <w:r>
              <w:t xml:space="preserve">  maxAllowedDist2MissedPointsDetection        9</w:t>
            </w:r>
          </w:p>
          <w:p w14:paraId="13327FFC" w14:textId="57C5B13F" w:rsidR="004D787D" w:rsidRDefault="004D787D" w:rsidP="004D787D">
            <w:r>
              <w:t xml:space="preserve">  maxAllowedDist2MissedPointsSelection        1</w:t>
            </w:r>
          </w:p>
          <w:p w14:paraId="136493F5" w14:textId="562DA104" w:rsidR="004D787D" w:rsidRDefault="004D787D" w:rsidP="004D787D">
            <w:r>
              <w:t xml:space="preserve">  lambdaRefineSegmentation                    3</w:t>
            </w:r>
          </w:p>
          <w:p w14:paraId="148CD454" w14:textId="2F86FC35" w:rsidR="004D787D" w:rsidRDefault="004D787D" w:rsidP="004D787D">
            <w:r>
              <w:t>packing</w:t>
            </w:r>
          </w:p>
          <w:p w14:paraId="79BA6870" w14:textId="68864A5A" w:rsidR="004D787D" w:rsidRDefault="004D787D" w:rsidP="004D787D">
            <w:r>
              <w:t xml:space="preserve">  minimumImageWidth                           1280</w:t>
            </w:r>
          </w:p>
          <w:p w14:paraId="7F458D4A" w14:textId="02DF5B61" w:rsidR="004D787D" w:rsidRDefault="004D787D" w:rsidP="004D787D">
            <w:r>
              <w:t xml:space="preserve">  minimumImageHeight                          1280</w:t>
            </w:r>
          </w:p>
          <w:p w14:paraId="2A4A52C9" w14:textId="4DC1554E" w:rsidR="004D787D" w:rsidRDefault="004D787D" w:rsidP="004D787D">
            <w:r>
              <w:t>video encoding</w:t>
            </w:r>
          </w:p>
          <w:p w14:paraId="0056A916" w14:textId="6F913BD1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16</w:t>
            </w:r>
          </w:p>
          <w:p w14:paraId="17A17016" w14:textId="08572FDA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28</w:t>
            </w:r>
          </w:p>
          <w:p w14:paraId="2755AD39" w14:textId="6F02A96B" w:rsidR="004D787D" w:rsidRDefault="004D787D" w:rsidP="004D787D">
            <w:r>
              <w:t xml:space="preserve">  </w:t>
            </w:r>
          </w:p>
          <w:p w14:paraId="1CE33284" w14:textId="1FA79ECD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5315B098" w14:textId="7B600D2A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02248B5E" w14:textId="43E7C9A4" w:rsidR="004D787D" w:rsidRDefault="004D787D" w:rsidP="004D787D"/>
          <w:p w14:paraId="4F0347F3" w14:textId="6E7F9F05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4BEC14F6" w14:textId="30722021" w:rsidR="004D787D" w:rsidRDefault="004D787D" w:rsidP="004D787D">
            <w:r>
              <w:t xml:space="preserve">  maxCandidateCount                           4</w:t>
            </w:r>
          </w:p>
          <w:p w14:paraId="3AED107D" w14:textId="1146550E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339E4D33" w14:textId="40CC8C81" w:rsidR="004D787D" w:rsidRDefault="004D787D" w:rsidP="004D787D">
            <w:r>
              <w:t>smoothing</w:t>
            </w:r>
          </w:p>
          <w:p w14:paraId="5B04636F" w14:textId="02371891" w:rsidR="004D787D" w:rsidRDefault="004D787D" w:rsidP="004D787D">
            <w:r>
              <w:t xml:space="preserve">  neighborCountSmoothing                      64</w:t>
            </w:r>
          </w:p>
          <w:p w14:paraId="52678538" w14:textId="16B63524" w:rsidR="004D787D" w:rsidRDefault="004D787D" w:rsidP="004D787D">
            <w:r>
              <w:t xml:space="preserve">  radius2Smoothing                            64</w:t>
            </w:r>
          </w:p>
          <w:p w14:paraId="686EA4C3" w14:textId="67215DFA" w:rsidR="004D787D" w:rsidRDefault="004D787D" w:rsidP="004D787D">
            <w:r>
              <w:t xml:space="preserve">  radius2BoundaryDetection                    64</w:t>
            </w:r>
          </w:p>
          <w:p w14:paraId="77B3AA7F" w14:textId="061F1DA2" w:rsidR="004D787D" w:rsidRDefault="004D787D" w:rsidP="004D787D">
            <w:r>
              <w:t xml:space="preserve">  thresholdSmoothing                          64</w:t>
            </w:r>
          </w:p>
          <w:p w14:paraId="650E7C6D" w14:textId="77777777" w:rsidR="007D1D2F" w:rsidRDefault="007D1D2F" w:rsidP="004D787D"/>
        </w:tc>
      </w:tr>
      <w:tr w:rsidR="007D1D2F" w14:paraId="29B5B896" w14:textId="77777777" w:rsidTr="004D787D">
        <w:tc>
          <w:tcPr>
            <w:tcW w:w="961" w:type="dxa"/>
          </w:tcPr>
          <w:p w14:paraId="5B5FFE09" w14:textId="77777777" w:rsidR="007D1D2F" w:rsidRDefault="007D1D2F" w:rsidP="004D787D">
            <w:r>
              <w:t>R05</w:t>
            </w:r>
          </w:p>
        </w:tc>
        <w:tc>
          <w:tcPr>
            <w:tcW w:w="8532" w:type="dxa"/>
          </w:tcPr>
          <w:p w14:paraId="111E3F4B" w14:textId="72C09336" w:rsidR="004D787D" w:rsidRDefault="004D787D" w:rsidP="004D787D">
            <w:r>
              <w:t>mode                        0</w:t>
            </w:r>
          </w:p>
          <w:p w14:paraId="506EE88D" w14:textId="60DC63C5" w:rsidR="004D787D" w:rsidRDefault="004D787D" w:rsidP="004D787D">
            <w:r>
              <w:t>uncompressedDataPath        ../uncompressed/longdress/longdress_vox10_%i.ply</w:t>
            </w:r>
          </w:p>
          <w:p w14:paraId="49DC4DED" w14:textId="01EC5ECD" w:rsidR="004D787D" w:rsidRDefault="004D787D" w:rsidP="004D787D">
            <w:r>
              <w:t>compressedStreamPath        ../enc/P07S24C03R05/P07S24C03R05.bin</w:t>
            </w:r>
          </w:p>
          <w:p w14:paraId="23A65BBC" w14:textId="63FD96F7" w:rsidR="004D787D" w:rsidRDefault="004D787D" w:rsidP="004D787D">
            <w:r>
              <w:t xml:space="preserve">reconstructedDataPath       </w:t>
            </w:r>
          </w:p>
          <w:p w14:paraId="4019FE95" w14:textId="1295804A" w:rsidR="004D787D" w:rsidRDefault="004D787D" w:rsidP="004D787D">
            <w:r>
              <w:lastRenderedPageBreak/>
              <w:t>frameCount                  300</w:t>
            </w:r>
          </w:p>
          <w:p w14:paraId="40487850" w14:textId="0C675959" w:rsidR="004D787D" w:rsidRDefault="004D787D" w:rsidP="004D787D">
            <w:r>
              <w:t>startFrameNumber            1051</w:t>
            </w:r>
          </w:p>
          <w:p w14:paraId="373C7B44" w14:textId="73DB633A" w:rsidR="004D787D" w:rsidRDefault="004D787D" w:rsidP="004D787D">
            <w:r>
              <w:t>groupOfFramesSize           32</w:t>
            </w:r>
          </w:p>
          <w:p w14:paraId="2651B041" w14:textId="427A953E" w:rsidR="004D787D" w:rsidRDefault="004D787D" w:rsidP="004D787D">
            <w:r>
              <w:t>colorTransform              1</w:t>
            </w:r>
          </w:p>
          <w:p w14:paraId="26E36B35" w14:textId="73BC3806" w:rsidR="004D787D" w:rsidRDefault="004D787D" w:rsidP="004D787D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7D948F91" w14:textId="16BE297B" w:rsidR="004D787D" w:rsidRDefault="004D787D" w:rsidP="004D787D">
            <w:r>
              <w:t xml:space="preserve">videoDecoderPath            </w:t>
            </w:r>
          </w:p>
          <w:p w14:paraId="47549A2C" w14:textId="184A0B5C" w:rsidR="004D787D" w:rsidRDefault="004D787D" w:rsidP="004D787D">
            <w:r>
              <w:t>segmentation</w:t>
            </w:r>
          </w:p>
          <w:p w14:paraId="13AB646D" w14:textId="6BA27A52" w:rsidR="004D787D" w:rsidRDefault="004D787D" w:rsidP="004D787D">
            <w:r>
              <w:t xml:space="preserve">  nnNormalEstimation                          16</w:t>
            </w:r>
          </w:p>
          <w:p w14:paraId="3138664A" w14:textId="533B9AF1" w:rsidR="004D787D" w:rsidRDefault="004D787D" w:rsidP="004D787D">
            <w:r>
              <w:t xml:space="preserve">  maxNNCountRefineSegmentation                256</w:t>
            </w:r>
          </w:p>
          <w:p w14:paraId="5BB903AA" w14:textId="30B3F2D5" w:rsidR="004D787D" w:rsidRDefault="004D787D" w:rsidP="004D787D">
            <w:r>
              <w:t xml:space="preserve">  iterationCountRefineSegmentation            100</w:t>
            </w:r>
          </w:p>
          <w:p w14:paraId="63CE8857" w14:textId="0A7956D7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05516DEA" w14:textId="42A9BE9D" w:rsidR="004D787D" w:rsidRDefault="004D787D" w:rsidP="004D787D">
            <w:r>
              <w:t xml:space="preserve">  minPointCountPerCCPatchSegmentation         16</w:t>
            </w:r>
          </w:p>
          <w:p w14:paraId="1FF26A99" w14:textId="0502641C" w:rsidR="004D787D" w:rsidRDefault="004D787D" w:rsidP="004D787D">
            <w:r>
              <w:t xml:space="preserve">  maxNNCountPatchSegmentation                 16</w:t>
            </w:r>
          </w:p>
          <w:p w14:paraId="31F03916" w14:textId="47C72CD6" w:rsidR="004D787D" w:rsidRDefault="004D787D" w:rsidP="004D787D">
            <w:r>
              <w:t xml:space="preserve">  surfaceThikness                             4</w:t>
            </w:r>
          </w:p>
          <w:p w14:paraId="67CAE219" w14:textId="3F0FDD17" w:rsidR="004D787D" w:rsidRDefault="004D787D" w:rsidP="004D787D">
            <w:r>
              <w:t xml:space="preserve">  maxAllowedDist2MissedPointsDetection        9</w:t>
            </w:r>
          </w:p>
          <w:p w14:paraId="6D50C281" w14:textId="5EA1A2E8" w:rsidR="004D787D" w:rsidRDefault="004D787D" w:rsidP="004D787D">
            <w:r>
              <w:t xml:space="preserve">  maxAllowedDist2MissedPointsSelection        1</w:t>
            </w:r>
          </w:p>
          <w:p w14:paraId="4E42BE82" w14:textId="79F3792B" w:rsidR="004D787D" w:rsidRDefault="004D787D" w:rsidP="004D787D">
            <w:r>
              <w:t xml:space="preserve">  lambdaRefineSegmentation                    3</w:t>
            </w:r>
          </w:p>
          <w:p w14:paraId="71934D93" w14:textId="0C7C4D20" w:rsidR="004D787D" w:rsidRDefault="004D787D" w:rsidP="004D787D">
            <w:r>
              <w:t>packing</w:t>
            </w:r>
          </w:p>
          <w:p w14:paraId="3B140420" w14:textId="17A78AB0" w:rsidR="004D787D" w:rsidRDefault="004D787D" w:rsidP="004D787D">
            <w:r>
              <w:t xml:space="preserve">  minimumImageWidth                           1280</w:t>
            </w:r>
          </w:p>
          <w:p w14:paraId="09EF260E" w14:textId="11802F0C" w:rsidR="004D787D" w:rsidRDefault="004D787D" w:rsidP="004D787D">
            <w:r>
              <w:t xml:space="preserve">  minimumImageHeight                          1280</w:t>
            </w:r>
          </w:p>
          <w:p w14:paraId="3693A62D" w14:textId="7D99A02B" w:rsidR="004D787D" w:rsidRDefault="004D787D" w:rsidP="004D787D">
            <w:r>
              <w:t>video encoding</w:t>
            </w:r>
          </w:p>
          <w:p w14:paraId="595AE3F0" w14:textId="63FC6B99" w:rsidR="004D787D" w:rsidRDefault="004D787D" w:rsidP="004D787D">
            <w:r>
              <w:t xml:space="preserve">  </w:t>
            </w:r>
            <w:r w:rsidR="00300E1F">
              <w:t>geometryQP</w:t>
            </w:r>
            <w:r>
              <w:t xml:space="preserve">                                  14</w:t>
            </w:r>
          </w:p>
          <w:p w14:paraId="0EE754FE" w14:textId="339426F1" w:rsidR="004D787D" w:rsidRDefault="004D787D" w:rsidP="004D787D">
            <w:r>
              <w:t xml:space="preserve">  </w:t>
            </w:r>
            <w:r w:rsidR="00300E1F">
              <w:t>textureQP</w:t>
            </w:r>
            <w:r>
              <w:t xml:space="preserve">                                   24</w:t>
            </w:r>
          </w:p>
          <w:p w14:paraId="5BB44FD7" w14:textId="542A5DE3" w:rsidR="004D787D" w:rsidRDefault="004D787D" w:rsidP="004D787D">
            <w:r>
              <w:t xml:space="preserve">  </w:t>
            </w:r>
          </w:p>
          <w:p w14:paraId="2F67D475" w14:textId="6C501873" w:rsidR="004D787D" w:rsidRDefault="004D787D" w:rsidP="004D787D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3D4E4ED1" w14:textId="4876FDED" w:rsidR="004D787D" w:rsidRDefault="004D787D" w:rsidP="004D787D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00327841" w14:textId="2E2F7C75" w:rsidR="004D787D" w:rsidRDefault="004D787D" w:rsidP="004D787D"/>
          <w:p w14:paraId="2B3BFE4D" w14:textId="1E5DDC30" w:rsidR="004D787D" w:rsidRDefault="00300E1F" w:rsidP="004D787D">
            <w:r>
              <w:t>occupancy</w:t>
            </w:r>
            <w:r w:rsidR="004D787D">
              <w:t xml:space="preserve"> map encoding</w:t>
            </w:r>
          </w:p>
          <w:p w14:paraId="37979BA7" w14:textId="66827506" w:rsidR="004D787D" w:rsidRDefault="004D787D" w:rsidP="004D787D">
            <w:r>
              <w:t xml:space="preserve">  maxCandidateCount                           4</w:t>
            </w:r>
          </w:p>
          <w:p w14:paraId="4E3B2910" w14:textId="3144BA4B" w:rsidR="004D787D" w:rsidRDefault="004D787D" w:rsidP="004D787D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4EA32B05" w14:textId="11C86994" w:rsidR="004D787D" w:rsidRDefault="004D787D" w:rsidP="004D787D">
            <w:r>
              <w:t>smoothing</w:t>
            </w:r>
          </w:p>
          <w:p w14:paraId="64B64158" w14:textId="508702A5" w:rsidR="004D787D" w:rsidRDefault="004D787D" w:rsidP="004D787D">
            <w:r>
              <w:t xml:space="preserve">  neighborCountSmoothing                      64</w:t>
            </w:r>
          </w:p>
          <w:p w14:paraId="3EF5C7B4" w14:textId="667D5067" w:rsidR="004D787D" w:rsidRDefault="004D787D" w:rsidP="004D787D">
            <w:r>
              <w:t xml:space="preserve">  radius2Smoothing                            64</w:t>
            </w:r>
          </w:p>
          <w:p w14:paraId="75FB0C18" w14:textId="70825ECD" w:rsidR="004D787D" w:rsidRDefault="004D787D" w:rsidP="004D787D">
            <w:r>
              <w:t xml:space="preserve">  radius2BoundaryDetection                    64</w:t>
            </w:r>
          </w:p>
          <w:p w14:paraId="3B0BEE67" w14:textId="547BC114" w:rsidR="004D787D" w:rsidRDefault="004D787D" w:rsidP="004D787D">
            <w:r>
              <w:t xml:space="preserve">  thresholdSmoothing                          64</w:t>
            </w:r>
          </w:p>
          <w:p w14:paraId="0CA17943" w14:textId="77777777" w:rsidR="007D1D2F" w:rsidRDefault="007D1D2F" w:rsidP="004D787D"/>
        </w:tc>
      </w:tr>
    </w:tbl>
    <w:p w14:paraId="649F198D" w14:textId="77777777" w:rsidR="007D1D2F" w:rsidRPr="00F56D49" w:rsidRDefault="007D1D2F" w:rsidP="004D787D"/>
    <w:p w14:paraId="46A4214C" w14:textId="77777777" w:rsidR="007D1D2F" w:rsidRDefault="007D1D2F" w:rsidP="007D1D2F">
      <w:pPr>
        <w:pStyle w:val="Heading2"/>
        <w:numPr>
          <w:ilvl w:val="1"/>
          <w:numId w:val="1"/>
        </w:numPr>
      </w:pPr>
      <w:r>
        <w:t>Queen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61"/>
        <w:gridCol w:w="8532"/>
      </w:tblGrid>
      <w:tr w:rsidR="007D1D2F" w14:paraId="57AE1A8C" w14:textId="77777777" w:rsidTr="004D787D">
        <w:tc>
          <w:tcPr>
            <w:tcW w:w="961" w:type="dxa"/>
          </w:tcPr>
          <w:p w14:paraId="219E29BE" w14:textId="77777777" w:rsidR="007D1D2F" w:rsidRDefault="007D1D2F" w:rsidP="004D787D">
            <w:r>
              <w:t>Bitrate</w:t>
            </w:r>
          </w:p>
        </w:tc>
        <w:tc>
          <w:tcPr>
            <w:tcW w:w="8532" w:type="dxa"/>
          </w:tcPr>
          <w:p w14:paraId="4BB41C4A" w14:textId="77777777" w:rsidR="007D1D2F" w:rsidRDefault="007D1D2F" w:rsidP="004D787D">
            <w:r>
              <w:t>Parameters</w:t>
            </w:r>
          </w:p>
        </w:tc>
      </w:tr>
      <w:tr w:rsidR="007D1D2F" w14:paraId="0BDA3D56" w14:textId="77777777" w:rsidTr="004D787D">
        <w:tc>
          <w:tcPr>
            <w:tcW w:w="961" w:type="dxa"/>
          </w:tcPr>
          <w:p w14:paraId="4D3D5AA1" w14:textId="77777777" w:rsidR="007D1D2F" w:rsidRDefault="007D1D2F" w:rsidP="004D787D">
            <w:r>
              <w:t>R01</w:t>
            </w:r>
          </w:p>
        </w:tc>
        <w:tc>
          <w:tcPr>
            <w:tcW w:w="8532" w:type="dxa"/>
          </w:tcPr>
          <w:p w14:paraId="7052F050" w14:textId="2AAAF79B" w:rsidR="00E2073B" w:rsidRDefault="00E2073B" w:rsidP="00E2073B">
            <w:r>
              <w:t>mode                        0</w:t>
            </w:r>
          </w:p>
          <w:p w14:paraId="38DA2A1E" w14:textId="7BE9B8E4" w:rsidR="00E2073B" w:rsidRDefault="00E2073B" w:rsidP="00E2073B">
            <w:r>
              <w:t>uncompressedDataPath        ../uncompressed/queen/frame_%04d.ply</w:t>
            </w:r>
          </w:p>
          <w:p w14:paraId="248EA0E2" w14:textId="5066FCE3" w:rsidR="00E2073B" w:rsidRDefault="00E2073B" w:rsidP="00E2073B">
            <w:r>
              <w:t>compressedStreamPath        ../enc/P07S20C03R01/P07S20C03R01.bin</w:t>
            </w:r>
          </w:p>
          <w:p w14:paraId="0EBECBBB" w14:textId="1A006643" w:rsidR="00E2073B" w:rsidRDefault="00E2073B" w:rsidP="00E2073B">
            <w:r>
              <w:t xml:space="preserve">reconstructedDataPath       </w:t>
            </w:r>
          </w:p>
          <w:p w14:paraId="489A7F4D" w14:textId="1C5FCAFE" w:rsidR="00E2073B" w:rsidRDefault="00E2073B" w:rsidP="00E2073B">
            <w:r>
              <w:lastRenderedPageBreak/>
              <w:t>frameCount                  250</w:t>
            </w:r>
          </w:p>
          <w:p w14:paraId="6A1299EB" w14:textId="21FB4406" w:rsidR="00E2073B" w:rsidRDefault="00E2073B" w:rsidP="00E2073B">
            <w:r>
              <w:t>startFrameNumber            0</w:t>
            </w:r>
          </w:p>
          <w:p w14:paraId="66A7AA41" w14:textId="3F6D542D" w:rsidR="00E2073B" w:rsidRDefault="00E2073B" w:rsidP="00E2073B">
            <w:r>
              <w:t>groupOfFramesSize           32</w:t>
            </w:r>
          </w:p>
          <w:p w14:paraId="493B704E" w14:textId="60430C73" w:rsidR="00E2073B" w:rsidRDefault="00E2073B" w:rsidP="00E2073B">
            <w:r>
              <w:t>colorTransform              1</w:t>
            </w:r>
          </w:p>
          <w:p w14:paraId="0850415F" w14:textId="07418A46" w:rsidR="00E2073B" w:rsidRDefault="00E2073B" w:rsidP="00E2073B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09E8959C" w14:textId="78624185" w:rsidR="00E2073B" w:rsidRDefault="00E2073B" w:rsidP="00E2073B">
            <w:r>
              <w:t xml:space="preserve">videoDecoderPath            </w:t>
            </w:r>
          </w:p>
          <w:p w14:paraId="3AC028B6" w14:textId="6C787DF4" w:rsidR="00E2073B" w:rsidRDefault="00E2073B" w:rsidP="00E2073B">
            <w:r>
              <w:t>segmentation</w:t>
            </w:r>
          </w:p>
          <w:p w14:paraId="78E699F1" w14:textId="6584F68B" w:rsidR="00E2073B" w:rsidRDefault="00E2073B" w:rsidP="00E2073B">
            <w:r>
              <w:t xml:space="preserve">  nnNormalEstimation                          32</w:t>
            </w:r>
          </w:p>
          <w:p w14:paraId="41ACABDC" w14:textId="38F32AE8" w:rsidR="00E2073B" w:rsidRDefault="00E2073B" w:rsidP="00E2073B">
            <w:r>
              <w:t xml:space="preserve">  maxNNCountRefineSegmentation                256</w:t>
            </w:r>
          </w:p>
          <w:p w14:paraId="1849F3C3" w14:textId="63C1DC26" w:rsidR="00E2073B" w:rsidRDefault="00E2073B" w:rsidP="00E2073B">
            <w:r>
              <w:t xml:space="preserve">  iterationCountRefineSegmentation            100</w:t>
            </w:r>
          </w:p>
          <w:p w14:paraId="68193556" w14:textId="3962B894" w:rsidR="00E2073B" w:rsidRDefault="00E2073B" w:rsidP="00E2073B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2A20189C" w14:textId="49117C02" w:rsidR="00E2073B" w:rsidRDefault="00E2073B" w:rsidP="00E2073B">
            <w:r>
              <w:t xml:space="preserve">  minPointCountPerCCPatchSegmentation         16</w:t>
            </w:r>
          </w:p>
          <w:p w14:paraId="2C5CCF85" w14:textId="3ECF3976" w:rsidR="00E2073B" w:rsidRDefault="00E2073B" w:rsidP="00E2073B">
            <w:r>
              <w:t xml:space="preserve">  maxNNCountPatchSegmentation                 16</w:t>
            </w:r>
          </w:p>
          <w:p w14:paraId="7F91F9A7" w14:textId="2EDC2A73" w:rsidR="00E2073B" w:rsidRDefault="00E2073B" w:rsidP="00E2073B">
            <w:r>
              <w:t xml:space="preserve">  surfaceThikness                             4</w:t>
            </w:r>
          </w:p>
          <w:p w14:paraId="1E2381CB" w14:textId="4F555BA9" w:rsidR="00E2073B" w:rsidRDefault="00E2073B" w:rsidP="00E2073B">
            <w:r>
              <w:t xml:space="preserve">  maxAllowedDist2MissedPointsDetection        1</w:t>
            </w:r>
          </w:p>
          <w:p w14:paraId="5337019E" w14:textId="18AA5317" w:rsidR="00E2073B" w:rsidRDefault="00E2073B" w:rsidP="00E2073B">
            <w:r>
              <w:t xml:space="preserve">  maxAllowedDist2MissedPointsSelection        1</w:t>
            </w:r>
          </w:p>
          <w:p w14:paraId="0045DF12" w14:textId="59425406" w:rsidR="00E2073B" w:rsidRDefault="00E2073B" w:rsidP="00E2073B">
            <w:r>
              <w:t xml:space="preserve">  lambdaRefineSegmentation                    3</w:t>
            </w:r>
          </w:p>
          <w:p w14:paraId="138B72C2" w14:textId="609E4CA2" w:rsidR="00E2073B" w:rsidRDefault="00E2073B" w:rsidP="00E2073B">
            <w:r>
              <w:t>packing</w:t>
            </w:r>
          </w:p>
          <w:p w14:paraId="67BE3F50" w14:textId="33EED69E" w:rsidR="00E2073B" w:rsidRDefault="00E2073B" w:rsidP="00E2073B">
            <w:r>
              <w:t xml:space="preserve">  minimumImageWidth                           1280</w:t>
            </w:r>
          </w:p>
          <w:p w14:paraId="088FC92C" w14:textId="6CAC3739" w:rsidR="00E2073B" w:rsidRDefault="00E2073B" w:rsidP="00E2073B">
            <w:r>
              <w:t xml:space="preserve">  minimumImageHeight                          1408</w:t>
            </w:r>
          </w:p>
          <w:p w14:paraId="0F255243" w14:textId="25CF7F05" w:rsidR="00E2073B" w:rsidRDefault="00E2073B" w:rsidP="00E2073B">
            <w:r>
              <w:t>video encoding</w:t>
            </w:r>
          </w:p>
          <w:p w14:paraId="25D18D70" w14:textId="78F1E21A" w:rsidR="00E2073B" w:rsidRDefault="00E2073B" w:rsidP="00E2073B">
            <w:r>
              <w:t xml:space="preserve">  </w:t>
            </w:r>
            <w:r w:rsidR="00300E1F">
              <w:t>geometryQP</w:t>
            </w:r>
            <w:r>
              <w:t xml:space="preserve">                                  37</w:t>
            </w:r>
          </w:p>
          <w:p w14:paraId="732BC4E5" w14:textId="786CC064" w:rsidR="00E2073B" w:rsidRDefault="00E2073B" w:rsidP="00E2073B">
            <w:r>
              <w:t xml:space="preserve">  </w:t>
            </w:r>
            <w:r w:rsidR="00300E1F">
              <w:t>textureQP</w:t>
            </w:r>
            <w:r>
              <w:t xml:space="preserve">                                   49</w:t>
            </w:r>
          </w:p>
          <w:p w14:paraId="712D82C5" w14:textId="7860BC95" w:rsidR="00E2073B" w:rsidRDefault="00E2073B" w:rsidP="00E2073B">
            <w:r>
              <w:t xml:space="preserve">  </w:t>
            </w:r>
          </w:p>
          <w:p w14:paraId="79FEA9E3" w14:textId="04DB8955" w:rsidR="00E2073B" w:rsidRDefault="00E2073B" w:rsidP="00E2073B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39C86014" w14:textId="2A395D33" w:rsidR="00E2073B" w:rsidRDefault="00E2073B" w:rsidP="00E2073B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571AA76C" w14:textId="6EC67336" w:rsidR="00E2073B" w:rsidRDefault="00E2073B" w:rsidP="00E2073B"/>
          <w:p w14:paraId="3495B101" w14:textId="600328D8" w:rsidR="00E2073B" w:rsidRDefault="00300E1F" w:rsidP="00E2073B">
            <w:r>
              <w:t>occupancy</w:t>
            </w:r>
            <w:r w:rsidR="00E2073B">
              <w:t xml:space="preserve"> map encoding</w:t>
            </w:r>
          </w:p>
          <w:p w14:paraId="6DB433E0" w14:textId="1D3E6B3A" w:rsidR="00E2073B" w:rsidRDefault="00E2073B" w:rsidP="00E2073B">
            <w:r>
              <w:t xml:space="preserve">  maxCandidateCount                           4</w:t>
            </w:r>
          </w:p>
          <w:p w14:paraId="35370147" w14:textId="42900913" w:rsidR="00E2073B" w:rsidRDefault="00E2073B" w:rsidP="00E2073B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1A38BFA9" w14:textId="0035D2B9" w:rsidR="00E2073B" w:rsidRDefault="00E2073B" w:rsidP="00E2073B">
            <w:r>
              <w:t>smoothing</w:t>
            </w:r>
          </w:p>
          <w:p w14:paraId="0E1D7916" w14:textId="2BE1B795" w:rsidR="00E2073B" w:rsidRDefault="00E2073B" w:rsidP="00E2073B">
            <w:r>
              <w:t xml:space="preserve">  neighborCountSmoothing                      64</w:t>
            </w:r>
          </w:p>
          <w:p w14:paraId="1BBAE76F" w14:textId="0D4CA7B3" w:rsidR="00E2073B" w:rsidRDefault="00E2073B" w:rsidP="00E2073B">
            <w:r>
              <w:t xml:space="preserve">  radius2Smoothing                            64</w:t>
            </w:r>
          </w:p>
          <w:p w14:paraId="6C4D47C4" w14:textId="50CA345A" w:rsidR="00E2073B" w:rsidRDefault="00E2073B" w:rsidP="00E2073B">
            <w:r>
              <w:t xml:space="preserve">  radius2BoundaryDetection                    64</w:t>
            </w:r>
          </w:p>
          <w:p w14:paraId="45CAB04C" w14:textId="78472E9E" w:rsidR="007D1D2F" w:rsidRDefault="00E2073B" w:rsidP="00E2073B">
            <w:r>
              <w:t xml:space="preserve">  thresholdSmoothing                          64</w:t>
            </w:r>
          </w:p>
        </w:tc>
      </w:tr>
      <w:tr w:rsidR="007D1D2F" w14:paraId="19ED61D6" w14:textId="77777777" w:rsidTr="004D787D">
        <w:tc>
          <w:tcPr>
            <w:tcW w:w="961" w:type="dxa"/>
          </w:tcPr>
          <w:p w14:paraId="4E6FCB08" w14:textId="77777777" w:rsidR="007D1D2F" w:rsidRDefault="007D1D2F" w:rsidP="004D787D">
            <w:r>
              <w:lastRenderedPageBreak/>
              <w:t>R02</w:t>
            </w:r>
          </w:p>
        </w:tc>
        <w:tc>
          <w:tcPr>
            <w:tcW w:w="8532" w:type="dxa"/>
          </w:tcPr>
          <w:p w14:paraId="29595F4B" w14:textId="5DD46001" w:rsidR="00E2073B" w:rsidRDefault="00E2073B" w:rsidP="00E2073B">
            <w:r>
              <w:t>mode                        0</w:t>
            </w:r>
          </w:p>
          <w:p w14:paraId="64A97FB5" w14:textId="3773E2E7" w:rsidR="00E2073B" w:rsidRDefault="00E2073B" w:rsidP="00E2073B">
            <w:r>
              <w:t>uncompressedDataPath        ../uncompressed/queen/frame_%04d.ply</w:t>
            </w:r>
          </w:p>
          <w:p w14:paraId="55953D30" w14:textId="73D477E7" w:rsidR="00E2073B" w:rsidRDefault="00E2073B" w:rsidP="00E2073B">
            <w:r>
              <w:t>compressedStreamPath        ../enc/P07S20C03R02/P07S20C03R02.bin</w:t>
            </w:r>
          </w:p>
          <w:p w14:paraId="59592CA2" w14:textId="3908DDC4" w:rsidR="00E2073B" w:rsidRDefault="00E2073B" w:rsidP="00E2073B">
            <w:r>
              <w:t xml:space="preserve">reconstructedDataPath       </w:t>
            </w:r>
          </w:p>
          <w:p w14:paraId="4D1226A8" w14:textId="243083FE" w:rsidR="00E2073B" w:rsidRDefault="00E2073B" w:rsidP="00E2073B">
            <w:r>
              <w:t>frameCount                  250</w:t>
            </w:r>
          </w:p>
          <w:p w14:paraId="4C61D2C6" w14:textId="74446E4D" w:rsidR="00E2073B" w:rsidRDefault="00E2073B" w:rsidP="00E2073B">
            <w:r>
              <w:t>startFrameNumber            0</w:t>
            </w:r>
          </w:p>
          <w:p w14:paraId="5FDFC44E" w14:textId="004887AC" w:rsidR="00E2073B" w:rsidRDefault="00E2073B" w:rsidP="00E2073B">
            <w:r>
              <w:t>groupOfFramesSize           32</w:t>
            </w:r>
          </w:p>
          <w:p w14:paraId="267ABE07" w14:textId="79898329" w:rsidR="00E2073B" w:rsidRDefault="00E2073B" w:rsidP="00E2073B">
            <w:r>
              <w:t>colorTransform              1</w:t>
            </w:r>
          </w:p>
          <w:p w14:paraId="4DD8D647" w14:textId="2B79A625" w:rsidR="00E2073B" w:rsidRDefault="00E2073B" w:rsidP="00E2073B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12A1436D" w14:textId="74E7B108" w:rsidR="00E2073B" w:rsidRDefault="00E2073B" w:rsidP="00E2073B">
            <w:r>
              <w:lastRenderedPageBreak/>
              <w:t xml:space="preserve">videoDecoderPath            </w:t>
            </w:r>
          </w:p>
          <w:p w14:paraId="4FA47A13" w14:textId="777F66B4" w:rsidR="00E2073B" w:rsidRDefault="00E2073B" w:rsidP="00E2073B">
            <w:r>
              <w:t>segmentation</w:t>
            </w:r>
          </w:p>
          <w:p w14:paraId="73EBFDB2" w14:textId="6D940FAF" w:rsidR="00E2073B" w:rsidRDefault="00E2073B" w:rsidP="00E2073B">
            <w:r>
              <w:t xml:space="preserve">  nnNormalEstimation                          32</w:t>
            </w:r>
          </w:p>
          <w:p w14:paraId="3F708ADA" w14:textId="642A95FF" w:rsidR="00E2073B" w:rsidRDefault="00E2073B" w:rsidP="00E2073B">
            <w:r>
              <w:t xml:space="preserve">  maxNNCountRefineSegmentation                256</w:t>
            </w:r>
          </w:p>
          <w:p w14:paraId="5B8BAA54" w14:textId="50C9475B" w:rsidR="00E2073B" w:rsidRDefault="00E2073B" w:rsidP="00E2073B">
            <w:r>
              <w:t xml:space="preserve">  iterationCountRefineSegmentation            100</w:t>
            </w:r>
          </w:p>
          <w:p w14:paraId="18125041" w14:textId="14F98637" w:rsidR="00E2073B" w:rsidRDefault="00E2073B" w:rsidP="00E2073B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119D8B22" w14:textId="61AA3FBC" w:rsidR="00E2073B" w:rsidRDefault="00E2073B" w:rsidP="00E2073B">
            <w:r>
              <w:t xml:space="preserve">  minPointCountPerCCPatchSegmentation         16</w:t>
            </w:r>
          </w:p>
          <w:p w14:paraId="63EF4FB2" w14:textId="5B5BFE30" w:rsidR="00E2073B" w:rsidRDefault="00E2073B" w:rsidP="00E2073B">
            <w:r>
              <w:t xml:space="preserve">  maxNNCountPatchSegmentation                 16</w:t>
            </w:r>
          </w:p>
          <w:p w14:paraId="6ED15047" w14:textId="7333710B" w:rsidR="00E2073B" w:rsidRDefault="00E2073B" w:rsidP="00E2073B">
            <w:r>
              <w:t xml:space="preserve">  surfaceThikness                             4</w:t>
            </w:r>
          </w:p>
          <w:p w14:paraId="6F01B438" w14:textId="1784ABA2" w:rsidR="00E2073B" w:rsidRDefault="00E2073B" w:rsidP="00E2073B">
            <w:r>
              <w:t xml:space="preserve">  maxAllowedDist2MissedPointsDetection        1</w:t>
            </w:r>
          </w:p>
          <w:p w14:paraId="2F6BAF12" w14:textId="57B92A69" w:rsidR="00E2073B" w:rsidRDefault="00E2073B" w:rsidP="00E2073B">
            <w:r>
              <w:t xml:space="preserve">  maxAllowedDist2MissedPointsSelection        1</w:t>
            </w:r>
          </w:p>
          <w:p w14:paraId="51282094" w14:textId="759CDFB3" w:rsidR="00E2073B" w:rsidRDefault="00E2073B" w:rsidP="00E2073B">
            <w:r>
              <w:t xml:space="preserve">  lambdaRefineSegmentation                    3</w:t>
            </w:r>
          </w:p>
          <w:p w14:paraId="0B769BD8" w14:textId="1E3EC2E7" w:rsidR="00E2073B" w:rsidRDefault="00E2073B" w:rsidP="00E2073B">
            <w:r>
              <w:t>packing</w:t>
            </w:r>
          </w:p>
          <w:p w14:paraId="60456B48" w14:textId="68C7C88B" w:rsidR="00E2073B" w:rsidRDefault="00E2073B" w:rsidP="00E2073B">
            <w:r>
              <w:t xml:space="preserve">  minimumImageWidth                           1280</w:t>
            </w:r>
          </w:p>
          <w:p w14:paraId="6231A3BD" w14:textId="53657847" w:rsidR="00E2073B" w:rsidRDefault="00E2073B" w:rsidP="00E2073B">
            <w:r>
              <w:t xml:space="preserve">  minimumImageHeight                          1408</w:t>
            </w:r>
          </w:p>
          <w:p w14:paraId="256369CC" w14:textId="76C41854" w:rsidR="00E2073B" w:rsidRDefault="00E2073B" w:rsidP="00E2073B">
            <w:r>
              <w:t>video encoding</w:t>
            </w:r>
          </w:p>
          <w:p w14:paraId="71DE6C4E" w14:textId="1653DFC9" w:rsidR="00E2073B" w:rsidRDefault="00E2073B" w:rsidP="00E2073B">
            <w:r>
              <w:t xml:space="preserve">  </w:t>
            </w:r>
            <w:r w:rsidR="00300E1F">
              <w:t>geometryQP</w:t>
            </w:r>
            <w:r>
              <w:t xml:space="preserve">                                  32</w:t>
            </w:r>
          </w:p>
          <w:p w14:paraId="7CEDEB30" w14:textId="3277A37F" w:rsidR="00E2073B" w:rsidRDefault="00E2073B" w:rsidP="00E2073B">
            <w:r>
              <w:t xml:space="preserve">  </w:t>
            </w:r>
            <w:r w:rsidR="00300E1F">
              <w:t>textureQP</w:t>
            </w:r>
            <w:r>
              <w:t xml:space="preserve">                                   43</w:t>
            </w:r>
          </w:p>
          <w:p w14:paraId="4E647E35" w14:textId="322F8848" w:rsidR="00E2073B" w:rsidRDefault="00E2073B" w:rsidP="00E2073B">
            <w:r>
              <w:t xml:space="preserve">  </w:t>
            </w:r>
          </w:p>
          <w:p w14:paraId="004A9525" w14:textId="571C82FA" w:rsidR="00E2073B" w:rsidRDefault="00E2073B" w:rsidP="00E2073B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48485068" w14:textId="5BA6C45A" w:rsidR="00E2073B" w:rsidRDefault="00E2073B" w:rsidP="00E2073B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194186D1" w14:textId="4E3ECF3C" w:rsidR="00E2073B" w:rsidRDefault="00E2073B" w:rsidP="00E2073B"/>
          <w:p w14:paraId="01DDCA69" w14:textId="39BF4180" w:rsidR="00E2073B" w:rsidRDefault="00300E1F" w:rsidP="00E2073B">
            <w:r>
              <w:t>occupancy</w:t>
            </w:r>
            <w:r w:rsidR="00E2073B">
              <w:t xml:space="preserve"> map encoding</w:t>
            </w:r>
          </w:p>
          <w:p w14:paraId="34AAC063" w14:textId="1828E057" w:rsidR="00E2073B" w:rsidRDefault="00E2073B" w:rsidP="00E2073B">
            <w:r>
              <w:t xml:space="preserve">  maxCandidateCount                           4</w:t>
            </w:r>
          </w:p>
          <w:p w14:paraId="15A3702F" w14:textId="4013CC47" w:rsidR="00E2073B" w:rsidRDefault="00E2073B" w:rsidP="00E2073B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3A1379DD" w14:textId="0DBE1FF9" w:rsidR="00E2073B" w:rsidRDefault="00E2073B" w:rsidP="00E2073B">
            <w:r>
              <w:t>smoothing</w:t>
            </w:r>
          </w:p>
          <w:p w14:paraId="1836F55E" w14:textId="51DD4C07" w:rsidR="00E2073B" w:rsidRDefault="00E2073B" w:rsidP="00E2073B">
            <w:r>
              <w:t xml:space="preserve">  neighborCountSmoothing                      64</w:t>
            </w:r>
          </w:p>
          <w:p w14:paraId="0F6FE813" w14:textId="31BA87B4" w:rsidR="00E2073B" w:rsidRDefault="00E2073B" w:rsidP="00E2073B">
            <w:r>
              <w:t xml:space="preserve">  radius2Smoothing                            64</w:t>
            </w:r>
          </w:p>
          <w:p w14:paraId="5326DAF9" w14:textId="5BF4D217" w:rsidR="00E2073B" w:rsidRDefault="00E2073B" w:rsidP="00E2073B">
            <w:r>
              <w:t xml:space="preserve">  radius2BoundaryDetection                    64</w:t>
            </w:r>
          </w:p>
          <w:p w14:paraId="14AB5388" w14:textId="5A2CA40E" w:rsidR="00E2073B" w:rsidRDefault="00E2073B" w:rsidP="00E2073B">
            <w:r>
              <w:t xml:space="preserve">  thresholdSmoothing                          64</w:t>
            </w:r>
          </w:p>
          <w:p w14:paraId="31CCD3FD" w14:textId="77777777" w:rsidR="007D1D2F" w:rsidRDefault="007D1D2F" w:rsidP="004D787D"/>
        </w:tc>
      </w:tr>
      <w:tr w:rsidR="007D1D2F" w14:paraId="46FD0939" w14:textId="77777777" w:rsidTr="004D787D">
        <w:tc>
          <w:tcPr>
            <w:tcW w:w="961" w:type="dxa"/>
          </w:tcPr>
          <w:p w14:paraId="42CF08D0" w14:textId="77777777" w:rsidR="007D1D2F" w:rsidRDefault="007D1D2F" w:rsidP="004D787D">
            <w:r>
              <w:lastRenderedPageBreak/>
              <w:t>R03</w:t>
            </w:r>
          </w:p>
        </w:tc>
        <w:tc>
          <w:tcPr>
            <w:tcW w:w="8532" w:type="dxa"/>
          </w:tcPr>
          <w:p w14:paraId="4C6B93EC" w14:textId="7D9E95E8" w:rsidR="00E2073B" w:rsidRDefault="00E2073B" w:rsidP="00E2073B">
            <w:r>
              <w:t>mode                        0</w:t>
            </w:r>
          </w:p>
          <w:p w14:paraId="5616AED5" w14:textId="47E9E9E7" w:rsidR="00E2073B" w:rsidRDefault="00E2073B" w:rsidP="00E2073B">
            <w:r>
              <w:t>uncompressedDataPath        ../uncompressed/queen/frame_%04d.ply</w:t>
            </w:r>
          </w:p>
          <w:p w14:paraId="3F3E0303" w14:textId="73BF303C" w:rsidR="00E2073B" w:rsidRDefault="00E2073B" w:rsidP="00E2073B">
            <w:r>
              <w:t>compressedStreamPath        ../enc/P07S20C03R03/P07S20C03R03.bin</w:t>
            </w:r>
          </w:p>
          <w:p w14:paraId="49065791" w14:textId="08AA6E87" w:rsidR="00E2073B" w:rsidRDefault="00E2073B" w:rsidP="00E2073B">
            <w:r>
              <w:t xml:space="preserve">reconstructedDataPath       </w:t>
            </w:r>
          </w:p>
          <w:p w14:paraId="135A2879" w14:textId="0D5EE6EB" w:rsidR="00E2073B" w:rsidRDefault="00E2073B" w:rsidP="00E2073B">
            <w:r>
              <w:t>frameCount                  250</w:t>
            </w:r>
          </w:p>
          <w:p w14:paraId="04CF78C9" w14:textId="0CCD8FDA" w:rsidR="00E2073B" w:rsidRDefault="00E2073B" w:rsidP="00E2073B">
            <w:r>
              <w:t>startFrameNumber            0</w:t>
            </w:r>
          </w:p>
          <w:p w14:paraId="26596DCB" w14:textId="451466CD" w:rsidR="00E2073B" w:rsidRDefault="00E2073B" w:rsidP="00E2073B">
            <w:r>
              <w:t>groupOfFramesSize           32</w:t>
            </w:r>
          </w:p>
          <w:p w14:paraId="4FD5D61E" w14:textId="3AB8A0B0" w:rsidR="00E2073B" w:rsidRDefault="00E2073B" w:rsidP="00E2073B">
            <w:r>
              <w:t>colorTransform              1</w:t>
            </w:r>
          </w:p>
          <w:p w14:paraId="598420C7" w14:textId="57F94E16" w:rsidR="00E2073B" w:rsidRDefault="00E2073B" w:rsidP="00E2073B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3CEA5101" w14:textId="12358D25" w:rsidR="00E2073B" w:rsidRDefault="00E2073B" w:rsidP="00E2073B">
            <w:r>
              <w:t xml:space="preserve">videoDecoderPath            </w:t>
            </w:r>
          </w:p>
          <w:p w14:paraId="04325D9F" w14:textId="2B746E2E" w:rsidR="00E2073B" w:rsidRDefault="00E2073B" w:rsidP="00E2073B">
            <w:r>
              <w:t>segmentation</w:t>
            </w:r>
          </w:p>
          <w:p w14:paraId="1B3E5077" w14:textId="2CB394DB" w:rsidR="00E2073B" w:rsidRDefault="00E2073B" w:rsidP="00E2073B">
            <w:r>
              <w:t xml:space="preserve">  nnNormalEstimation                          32</w:t>
            </w:r>
          </w:p>
          <w:p w14:paraId="40A1A572" w14:textId="00626D9B" w:rsidR="00E2073B" w:rsidRDefault="00E2073B" w:rsidP="00E2073B">
            <w:r>
              <w:t xml:space="preserve">  maxNNCountRefineSegmentation                256</w:t>
            </w:r>
          </w:p>
          <w:p w14:paraId="1454D371" w14:textId="5B1370D4" w:rsidR="00E2073B" w:rsidRDefault="00E2073B" w:rsidP="00E2073B">
            <w:r>
              <w:lastRenderedPageBreak/>
              <w:t xml:space="preserve">  iterationCountRefineSegmentation            100</w:t>
            </w:r>
          </w:p>
          <w:p w14:paraId="15406567" w14:textId="10572E0B" w:rsidR="00E2073B" w:rsidRDefault="00E2073B" w:rsidP="00E2073B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627EE19B" w14:textId="090BA21E" w:rsidR="00E2073B" w:rsidRDefault="00E2073B" w:rsidP="00E2073B">
            <w:r>
              <w:t xml:space="preserve">  minPointCountPerCCPatchSegmentation         16</w:t>
            </w:r>
          </w:p>
          <w:p w14:paraId="38A1D233" w14:textId="1E57014A" w:rsidR="00E2073B" w:rsidRDefault="00E2073B" w:rsidP="00E2073B">
            <w:r>
              <w:t xml:space="preserve">  maxNNCountPatchSegmentation                 16</w:t>
            </w:r>
          </w:p>
          <w:p w14:paraId="3309AEAB" w14:textId="0AD923B1" w:rsidR="00E2073B" w:rsidRDefault="00E2073B" w:rsidP="00E2073B">
            <w:r>
              <w:t xml:space="preserve">  surfaceThikness                             4</w:t>
            </w:r>
          </w:p>
          <w:p w14:paraId="157E9C2F" w14:textId="473AEC6E" w:rsidR="00E2073B" w:rsidRDefault="00E2073B" w:rsidP="00E2073B">
            <w:r>
              <w:t xml:space="preserve">  maxAllowedDist2MissedPointsDetection        1</w:t>
            </w:r>
          </w:p>
          <w:p w14:paraId="353A642F" w14:textId="3A8D1B77" w:rsidR="00E2073B" w:rsidRDefault="00E2073B" w:rsidP="00E2073B">
            <w:r>
              <w:t xml:space="preserve">  maxAllowedDist2MissedPointsSelection        1</w:t>
            </w:r>
          </w:p>
          <w:p w14:paraId="1C221FE4" w14:textId="52638676" w:rsidR="00E2073B" w:rsidRDefault="00E2073B" w:rsidP="00E2073B">
            <w:r>
              <w:t xml:space="preserve">  lambdaRefineSegmentation                    3</w:t>
            </w:r>
          </w:p>
          <w:p w14:paraId="642E25DF" w14:textId="4F2A3BBA" w:rsidR="00E2073B" w:rsidRDefault="00E2073B" w:rsidP="00E2073B">
            <w:r>
              <w:t>packing</w:t>
            </w:r>
          </w:p>
          <w:p w14:paraId="596FD71E" w14:textId="224226C3" w:rsidR="00E2073B" w:rsidRDefault="00E2073B" w:rsidP="00E2073B">
            <w:r>
              <w:t xml:space="preserve">  minimumImageWidth                           1280</w:t>
            </w:r>
          </w:p>
          <w:p w14:paraId="329C8473" w14:textId="5ED5D8A9" w:rsidR="00E2073B" w:rsidRDefault="00E2073B" w:rsidP="00E2073B">
            <w:r>
              <w:t xml:space="preserve">  minimumImageHeight                          1408</w:t>
            </w:r>
          </w:p>
          <w:p w14:paraId="3991EE7E" w14:textId="4CE5B2B8" w:rsidR="00E2073B" w:rsidRDefault="00E2073B" w:rsidP="00E2073B">
            <w:r>
              <w:t>video encoding</w:t>
            </w:r>
          </w:p>
          <w:p w14:paraId="2E7732E3" w14:textId="2C7C1699" w:rsidR="00E2073B" w:rsidRDefault="00E2073B" w:rsidP="00E2073B">
            <w:r>
              <w:t xml:space="preserve">  </w:t>
            </w:r>
            <w:r w:rsidR="00300E1F">
              <w:t>geometryQP</w:t>
            </w:r>
            <w:r>
              <w:t xml:space="preserve">                                  24</w:t>
            </w:r>
          </w:p>
          <w:p w14:paraId="2DE80383" w14:textId="40DD8738" w:rsidR="00E2073B" w:rsidRDefault="00E2073B" w:rsidP="00E2073B">
            <w:r>
              <w:t xml:space="preserve">  </w:t>
            </w:r>
            <w:r w:rsidR="00300E1F">
              <w:t>textureQP</w:t>
            </w:r>
            <w:r>
              <w:t xml:space="preserve">                                   31</w:t>
            </w:r>
          </w:p>
          <w:p w14:paraId="38DB7249" w14:textId="648BF836" w:rsidR="00E2073B" w:rsidRDefault="00E2073B" w:rsidP="00E2073B">
            <w:r>
              <w:t xml:space="preserve">  </w:t>
            </w:r>
          </w:p>
          <w:p w14:paraId="55BC2F1D" w14:textId="660AABA6" w:rsidR="00E2073B" w:rsidRDefault="00E2073B" w:rsidP="00E2073B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2F684826" w14:textId="2DDDF2A6" w:rsidR="00E2073B" w:rsidRDefault="00E2073B" w:rsidP="00E2073B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4EA4A0C3" w14:textId="5AA10AEF" w:rsidR="00E2073B" w:rsidRDefault="00E2073B" w:rsidP="00E2073B"/>
          <w:p w14:paraId="1CB83335" w14:textId="165B8AF5" w:rsidR="00E2073B" w:rsidRDefault="00300E1F" w:rsidP="00E2073B">
            <w:r>
              <w:t>occupancy</w:t>
            </w:r>
            <w:r w:rsidR="00E2073B">
              <w:t xml:space="preserve"> map encoding</w:t>
            </w:r>
          </w:p>
          <w:p w14:paraId="61912DFA" w14:textId="650FE2C4" w:rsidR="00E2073B" w:rsidRDefault="00E2073B" w:rsidP="00E2073B">
            <w:r>
              <w:t xml:space="preserve">  maxCandidateCount                           4</w:t>
            </w:r>
          </w:p>
          <w:p w14:paraId="199DB2BA" w14:textId="6A901C5A" w:rsidR="00E2073B" w:rsidRDefault="00E2073B" w:rsidP="00E2073B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51DE5A6B" w14:textId="7266998C" w:rsidR="00E2073B" w:rsidRDefault="00E2073B" w:rsidP="00E2073B">
            <w:r>
              <w:t>smoothing</w:t>
            </w:r>
          </w:p>
          <w:p w14:paraId="5A3F9456" w14:textId="651D9621" w:rsidR="00E2073B" w:rsidRDefault="00E2073B" w:rsidP="00E2073B">
            <w:r>
              <w:t xml:space="preserve">  neighborCountSmoothing                      64</w:t>
            </w:r>
          </w:p>
          <w:p w14:paraId="542A7C6F" w14:textId="3B155D02" w:rsidR="00E2073B" w:rsidRDefault="00E2073B" w:rsidP="00E2073B">
            <w:r>
              <w:t xml:space="preserve">  radius2Smoothing                            64</w:t>
            </w:r>
          </w:p>
          <w:p w14:paraId="7CF49C51" w14:textId="3D9DFA95" w:rsidR="00E2073B" w:rsidRDefault="00E2073B" w:rsidP="00E2073B">
            <w:r>
              <w:t xml:space="preserve">  radius2BoundaryDetection                    64</w:t>
            </w:r>
          </w:p>
          <w:p w14:paraId="1B91E4A3" w14:textId="70A2EC56" w:rsidR="007D1D2F" w:rsidRDefault="00E2073B" w:rsidP="00E2073B">
            <w:r>
              <w:t xml:space="preserve">  thresholdSmoothing                          64</w:t>
            </w:r>
          </w:p>
        </w:tc>
      </w:tr>
      <w:tr w:rsidR="007D1D2F" w14:paraId="59D922B0" w14:textId="77777777" w:rsidTr="004D787D">
        <w:tc>
          <w:tcPr>
            <w:tcW w:w="961" w:type="dxa"/>
          </w:tcPr>
          <w:p w14:paraId="74579889" w14:textId="77777777" w:rsidR="007D1D2F" w:rsidRDefault="007D1D2F" w:rsidP="004D787D">
            <w:r>
              <w:lastRenderedPageBreak/>
              <w:t>R04</w:t>
            </w:r>
          </w:p>
        </w:tc>
        <w:tc>
          <w:tcPr>
            <w:tcW w:w="8532" w:type="dxa"/>
          </w:tcPr>
          <w:p w14:paraId="5DD12F5B" w14:textId="355180A6" w:rsidR="00E2073B" w:rsidRDefault="00E2073B" w:rsidP="00E2073B">
            <w:r>
              <w:t>mode                        0</w:t>
            </w:r>
          </w:p>
          <w:p w14:paraId="3D12A6C0" w14:textId="12C13F3E" w:rsidR="00E2073B" w:rsidRDefault="00E2073B" w:rsidP="00E2073B">
            <w:r>
              <w:t>uncompressedDataPath        ../uncompressed/queen/frame_%04d.ply</w:t>
            </w:r>
          </w:p>
          <w:p w14:paraId="0F93F4C9" w14:textId="1AA3E652" w:rsidR="00E2073B" w:rsidRDefault="00E2073B" w:rsidP="00E2073B">
            <w:r>
              <w:t>compressedStreamPath        ../enc/P07S20C03R04/P07S20C03R04.bin</w:t>
            </w:r>
          </w:p>
          <w:p w14:paraId="3A227F1D" w14:textId="1CC7A57E" w:rsidR="00E2073B" w:rsidRDefault="00E2073B" w:rsidP="00E2073B">
            <w:r>
              <w:t xml:space="preserve">reconstructedDataPath       </w:t>
            </w:r>
          </w:p>
          <w:p w14:paraId="587348EF" w14:textId="3224941D" w:rsidR="00E2073B" w:rsidRDefault="00E2073B" w:rsidP="00E2073B">
            <w:r>
              <w:t>frameCount                  250</w:t>
            </w:r>
          </w:p>
          <w:p w14:paraId="59C1EB04" w14:textId="4052DEFF" w:rsidR="00E2073B" w:rsidRDefault="00E2073B" w:rsidP="00E2073B">
            <w:r>
              <w:t>startFrameNumber            0</w:t>
            </w:r>
          </w:p>
          <w:p w14:paraId="7F61CB65" w14:textId="4641BAE5" w:rsidR="00E2073B" w:rsidRDefault="00E2073B" w:rsidP="00E2073B">
            <w:r>
              <w:t>groupOfFramesSize           32</w:t>
            </w:r>
          </w:p>
          <w:p w14:paraId="65C4E4D0" w14:textId="62ABD05C" w:rsidR="00E2073B" w:rsidRDefault="00E2073B" w:rsidP="00E2073B">
            <w:r>
              <w:t>colorTransform              1</w:t>
            </w:r>
          </w:p>
          <w:p w14:paraId="4D8AFAF8" w14:textId="74654C36" w:rsidR="00E2073B" w:rsidRDefault="00E2073B" w:rsidP="00E2073B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67CADC26" w14:textId="6D2997F2" w:rsidR="00E2073B" w:rsidRDefault="00E2073B" w:rsidP="00E2073B">
            <w:r>
              <w:t xml:space="preserve">videoDecoderPath            </w:t>
            </w:r>
          </w:p>
          <w:p w14:paraId="6C6C98C2" w14:textId="6FB70124" w:rsidR="00E2073B" w:rsidRDefault="00E2073B" w:rsidP="00E2073B">
            <w:r>
              <w:t>segmentation</w:t>
            </w:r>
          </w:p>
          <w:p w14:paraId="1D2D4D74" w14:textId="5AB3C760" w:rsidR="00E2073B" w:rsidRDefault="00E2073B" w:rsidP="00E2073B">
            <w:r>
              <w:t xml:space="preserve">  nnNormalEstimation                          32</w:t>
            </w:r>
          </w:p>
          <w:p w14:paraId="6E012218" w14:textId="3DF48D1C" w:rsidR="00E2073B" w:rsidRDefault="00E2073B" w:rsidP="00E2073B">
            <w:r>
              <w:t xml:space="preserve">  maxNNCountRefineSegmentation                256</w:t>
            </w:r>
          </w:p>
          <w:p w14:paraId="3C85F372" w14:textId="69D63FD7" w:rsidR="00E2073B" w:rsidRDefault="00E2073B" w:rsidP="00E2073B">
            <w:r>
              <w:t xml:space="preserve">  iterationCountRefineSegmentation            100</w:t>
            </w:r>
          </w:p>
          <w:p w14:paraId="79D938A6" w14:textId="55F71200" w:rsidR="00E2073B" w:rsidRDefault="00E2073B" w:rsidP="00E2073B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1D5F2926" w14:textId="734668C5" w:rsidR="00E2073B" w:rsidRDefault="00E2073B" w:rsidP="00E2073B">
            <w:r>
              <w:t xml:space="preserve">  minPointCountPerCCPatchSegmentation         16</w:t>
            </w:r>
          </w:p>
          <w:p w14:paraId="66BA5F8F" w14:textId="6F2E4EAA" w:rsidR="00E2073B" w:rsidRDefault="00E2073B" w:rsidP="00E2073B">
            <w:r>
              <w:t xml:space="preserve">  maxNNCountPatchSegmentation                 16</w:t>
            </w:r>
          </w:p>
          <w:p w14:paraId="16F0D91A" w14:textId="5E8CCEC2" w:rsidR="00E2073B" w:rsidRDefault="00E2073B" w:rsidP="00E2073B">
            <w:r>
              <w:t xml:space="preserve">  surfaceThikness                             4</w:t>
            </w:r>
          </w:p>
          <w:p w14:paraId="30C5805B" w14:textId="5AE4E42F" w:rsidR="00E2073B" w:rsidRDefault="00E2073B" w:rsidP="00E2073B">
            <w:r>
              <w:lastRenderedPageBreak/>
              <w:t xml:space="preserve">  maxAllowedDist2MissedPointsDetection        1</w:t>
            </w:r>
          </w:p>
          <w:p w14:paraId="23D9E898" w14:textId="1A12B4A5" w:rsidR="00E2073B" w:rsidRDefault="00E2073B" w:rsidP="00E2073B">
            <w:r>
              <w:t xml:space="preserve">  maxAllowedDist2MissedPointsSelection        1</w:t>
            </w:r>
          </w:p>
          <w:p w14:paraId="79BCD845" w14:textId="5AA8E20D" w:rsidR="00E2073B" w:rsidRDefault="00E2073B" w:rsidP="00E2073B">
            <w:r>
              <w:t xml:space="preserve">  lambdaRefineSegmentation                    3</w:t>
            </w:r>
          </w:p>
          <w:p w14:paraId="5CC1D317" w14:textId="1BF4EAD6" w:rsidR="00E2073B" w:rsidRDefault="00E2073B" w:rsidP="00E2073B">
            <w:r>
              <w:t>packing</w:t>
            </w:r>
          </w:p>
          <w:p w14:paraId="12CBF54C" w14:textId="1DE1CC9D" w:rsidR="00E2073B" w:rsidRDefault="00E2073B" w:rsidP="00E2073B">
            <w:r>
              <w:t xml:space="preserve">  minimumImageWidth                           1280</w:t>
            </w:r>
          </w:p>
          <w:p w14:paraId="358E1337" w14:textId="7A7377B3" w:rsidR="00E2073B" w:rsidRDefault="00E2073B" w:rsidP="00E2073B">
            <w:r>
              <w:t xml:space="preserve">  minimumImageHeight                          1408</w:t>
            </w:r>
          </w:p>
          <w:p w14:paraId="2683FE12" w14:textId="3AC417F9" w:rsidR="00E2073B" w:rsidRDefault="00E2073B" w:rsidP="00E2073B">
            <w:r>
              <w:t>video encoding</w:t>
            </w:r>
          </w:p>
          <w:p w14:paraId="30B6D141" w14:textId="39CD57DB" w:rsidR="00E2073B" w:rsidRDefault="00E2073B" w:rsidP="00E2073B">
            <w:r>
              <w:t xml:space="preserve">  </w:t>
            </w:r>
            <w:r w:rsidR="00300E1F">
              <w:t>geometryQP</w:t>
            </w:r>
            <w:r>
              <w:t xml:space="preserve">                                  20</w:t>
            </w:r>
          </w:p>
          <w:p w14:paraId="708686D9" w14:textId="4A26BDF0" w:rsidR="00E2073B" w:rsidRDefault="00E2073B" w:rsidP="00E2073B">
            <w:r>
              <w:t xml:space="preserve">  </w:t>
            </w:r>
            <w:r w:rsidR="00300E1F">
              <w:t>textureQP</w:t>
            </w:r>
            <w:r>
              <w:t xml:space="preserve">                                   25</w:t>
            </w:r>
          </w:p>
          <w:p w14:paraId="73F023AC" w14:textId="68BE2973" w:rsidR="00E2073B" w:rsidRDefault="00E2073B" w:rsidP="00E2073B">
            <w:r>
              <w:t xml:space="preserve">  </w:t>
            </w:r>
          </w:p>
          <w:p w14:paraId="5E956C9A" w14:textId="264423A1" w:rsidR="00E2073B" w:rsidRDefault="00E2073B" w:rsidP="00E2073B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2574382C" w14:textId="7C7E4610" w:rsidR="00E2073B" w:rsidRDefault="00E2073B" w:rsidP="00E2073B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769BBCDC" w14:textId="6F2D605E" w:rsidR="00E2073B" w:rsidRDefault="00E2073B" w:rsidP="00E2073B"/>
          <w:p w14:paraId="4FA92BB2" w14:textId="2FF856E1" w:rsidR="00E2073B" w:rsidRDefault="00300E1F" w:rsidP="00E2073B">
            <w:r>
              <w:t>occupancy</w:t>
            </w:r>
            <w:r w:rsidR="00E2073B">
              <w:t xml:space="preserve"> map encoding</w:t>
            </w:r>
          </w:p>
          <w:p w14:paraId="27FE3B89" w14:textId="17B9B58B" w:rsidR="00E2073B" w:rsidRDefault="00E2073B" w:rsidP="00E2073B">
            <w:r>
              <w:t xml:space="preserve">  maxCandidateCount                           4</w:t>
            </w:r>
          </w:p>
          <w:p w14:paraId="5F3EB183" w14:textId="0B5BBF81" w:rsidR="00E2073B" w:rsidRDefault="00E2073B" w:rsidP="00E2073B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032CD805" w14:textId="379AE177" w:rsidR="00E2073B" w:rsidRDefault="00E2073B" w:rsidP="00E2073B">
            <w:r>
              <w:t>smoothing</w:t>
            </w:r>
          </w:p>
          <w:p w14:paraId="6A67DABB" w14:textId="4BC8640D" w:rsidR="00E2073B" w:rsidRDefault="00E2073B" w:rsidP="00E2073B">
            <w:r>
              <w:t xml:space="preserve">  neighborCountSmoothing                      64</w:t>
            </w:r>
          </w:p>
          <w:p w14:paraId="2D3F2A81" w14:textId="61B32E0C" w:rsidR="00E2073B" w:rsidRDefault="00E2073B" w:rsidP="00E2073B">
            <w:r>
              <w:t xml:space="preserve">  radius2Smoothing                            64</w:t>
            </w:r>
          </w:p>
          <w:p w14:paraId="6B4E56ED" w14:textId="31FA6EB5" w:rsidR="00E2073B" w:rsidRDefault="00E2073B" w:rsidP="00E2073B">
            <w:r>
              <w:t xml:space="preserve">  radius2BoundaryDetection                    64</w:t>
            </w:r>
          </w:p>
          <w:p w14:paraId="3769A78D" w14:textId="6F75E241" w:rsidR="00E2073B" w:rsidRDefault="00E2073B" w:rsidP="00E2073B">
            <w:r>
              <w:t xml:space="preserve">  thresholdSmoothing                          64</w:t>
            </w:r>
          </w:p>
          <w:p w14:paraId="5F83AEE3" w14:textId="77777777" w:rsidR="007D1D2F" w:rsidRDefault="007D1D2F" w:rsidP="004D787D"/>
        </w:tc>
      </w:tr>
      <w:tr w:rsidR="007D1D2F" w14:paraId="0CCDB822" w14:textId="77777777" w:rsidTr="004D787D">
        <w:tc>
          <w:tcPr>
            <w:tcW w:w="961" w:type="dxa"/>
          </w:tcPr>
          <w:p w14:paraId="7A14AD2D" w14:textId="77777777" w:rsidR="007D1D2F" w:rsidRDefault="007D1D2F" w:rsidP="004D787D">
            <w:r>
              <w:lastRenderedPageBreak/>
              <w:t>R05</w:t>
            </w:r>
          </w:p>
        </w:tc>
        <w:tc>
          <w:tcPr>
            <w:tcW w:w="8532" w:type="dxa"/>
          </w:tcPr>
          <w:p w14:paraId="160FFDEC" w14:textId="1875C2EA" w:rsidR="00E2073B" w:rsidRDefault="00E2073B" w:rsidP="00E2073B">
            <w:r>
              <w:t>mode                        0</w:t>
            </w:r>
          </w:p>
          <w:p w14:paraId="7E8D11CF" w14:textId="78C342AD" w:rsidR="00E2073B" w:rsidRDefault="00E2073B" w:rsidP="00E2073B">
            <w:r>
              <w:t>uncompressedDataPath        ../uncompressed/queen/frame_%04d.ply</w:t>
            </w:r>
          </w:p>
          <w:p w14:paraId="04F1328E" w14:textId="75E1E579" w:rsidR="00E2073B" w:rsidRDefault="00E2073B" w:rsidP="00E2073B">
            <w:r>
              <w:t>compressedStreamPath        ../enc/P07S20C03R05/P07S20C03R05.bin</w:t>
            </w:r>
          </w:p>
          <w:p w14:paraId="342D2AE8" w14:textId="762D5242" w:rsidR="00E2073B" w:rsidRDefault="00E2073B" w:rsidP="00E2073B">
            <w:r>
              <w:t xml:space="preserve">reconstructedDataPath       </w:t>
            </w:r>
          </w:p>
          <w:p w14:paraId="43D3DE66" w14:textId="43B99F31" w:rsidR="00E2073B" w:rsidRDefault="00E2073B" w:rsidP="00E2073B">
            <w:r>
              <w:t>frameCount                  250</w:t>
            </w:r>
          </w:p>
          <w:p w14:paraId="3207B9E9" w14:textId="431D0653" w:rsidR="00E2073B" w:rsidRDefault="00E2073B" w:rsidP="00E2073B">
            <w:r>
              <w:t>startFrameNumber            0</w:t>
            </w:r>
          </w:p>
          <w:p w14:paraId="6D73E4BA" w14:textId="4B886ABB" w:rsidR="00E2073B" w:rsidRDefault="00E2073B" w:rsidP="00E2073B">
            <w:r>
              <w:t>groupOfFramesSize           32</w:t>
            </w:r>
          </w:p>
          <w:p w14:paraId="121A9F8C" w14:textId="4B7353D6" w:rsidR="00E2073B" w:rsidRDefault="00E2073B" w:rsidP="00E2073B">
            <w:r>
              <w:t>colorTransform              1</w:t>
            </w:r>
          </w:p>
          <w:p w14:paraId="22676799" w14:textId="226412A9" w:rsidR="00E2073B" w:rsidRDefault="00E2073B" w:rsidP="00E2073B">
            <w:r>
              <w:t xml:space="preserve">videoEncoderPath           </w:t>
            </w:r>
            <w:proofErr w:type="gramStart"/>
            <w:r>
              <w:t xml:space="preserve"> ..</w:t>
            </w:r>
            <w:proofErr w:type="gramEnd"/>
            <w:r>
              <w:t>/app/TAppEncoder</w:t>
            </w:r>
          </w:p>
          <w:p w14:paraId="73FE12B9" w14:textId="742C8FAB" w:rsidR="00E2073B" w:rsidRDefault="00E2073B" w:rsidP="00E2073B">
            <w:r>
              <w:t xml:space="preserve">videoDecoderPath            </w:t>
            </w:r>
          </w:p>
          <w:p w14:paraId="7521419C" w14:textId="6C908EC0" w:rsidR="00E2073B" w:rsidRDefault="00E2073B" w:rsidP="00E2073B">
            <w:r>
              <w:t>segmentation</w:t>
            </w:r>
          </w:p>
          <w:p w14:paraId="17DEE7FF" w14:textId="00C150DE" w:rsidR="00E2073B" w:rsidRDefault="00E2073B" w:rsidP="00E2073B">
            <w:r>
              <w:t xml:space="preserve">  nnNormalEstimation                          32</w:t>
            </w:r>
          </w:p>
          <w:p w14:paraId="5D76F1E2" w14:textId="13480488" w:rsidR="00E2073B" w:rsidRDefault="00E2073B" w:rsidP="00E2073B">
            <w:r>
              <w:t xml:space="preserve">  maxNNCountRefineSegmentation                256</w:t>
            </w:r>
          </w:p>
          <w:p w14:paraId="372A598C" w14:textId="4CE28B81" w:rsidR="00E2073B" w:rsidRDefault="00E2073B" w:rsidP="00E2073B">
            <w:r>
              <w:t xml:space="preserve">  iterationCountRefineSegmentation            100</w:t>
            </w:r>
          </w:p>
          <w:p w14:paraId="6EBA1FA8" w14:textId="5CFBF12B" w:rsidR="00E2073B" w:rsidRDefault="00E2073B" w:rsidP="00E2073B">
            <w:r>
              <w:t xml:space="preserve">  </w:t>
            </w:r>
            <w:r w:rsidR="00300E1F">
              <w:t>occupancy</w:t>
            </w:r>
            <w:r>
              <w:t>Resolution                          16</w:t>
            </w:r>
          </w:p>
          <w:p w14:paraId="755D5B07" w14:textId="12B896AE" w:rsidR="00E2073B" w:rsidRDefault="00E2073B" w:rsidP="00E2073B">
            <w:r>
              <w:t xml:space="preserve">  minPointCountPerCCPatchSegmentation         16</w:t>
            </w:r>
          </w:p>
          <w:p w14:paraId="197A0412" w14:textId="4E795D43" w:rsidR="00E2073B" w:rsidRDefault="00E2073B" w:rsidP="00E2073B">
            <w:r>
              <w:t xml:space="preserve">  maxNNCountPatchSegmentation                 16</w:t>
            </w:r>
          </w:p>
          <w:p w14:paraId="78FAE8FF" w14:textId="20FBBB31" w:rsidR="00E2073B" w:rsidRDefault="00E2073B" w:rsidP="00E2073B">
            <w:r>
              <w:t xml:space="preserve">  surfaceThikness                             4</w:t>
            </w:r>
          </w:p>
          <w:p w14:paraId="4CC98342" w14:textId="74491732" w:rsidR="00E2073B" w:rsidRDefault="00E2073B" w:rsidP="00E2073B">
            <w:r>
              <w:t xml:space="preserve">  maxAllowedDist2MissedPointsDetection        1</w:t>
            </w:r>
          </w:p>
          <w:p w14:paraId="69BD684B" w14:textId="330BD58C" w:rsidR="00E2073B" w:rsidRDefault="00E2073B" w:rsidP="00E2073B">
            <w:r>
              <w:t xml:space="preserve">  maxAllowedDist2MissedPointsSelection        1</w:t>
            </w:r>
          </w:p>
          <w:p w14:paraId="225705FA" w14:textId="680C236A" w:rsidR="00E2073B" w:rsidRDefault="00E2073B" w:rsidP="00E2073B">
            <w:r>
              <w:t xml:space="preserve">  lambdaRefineSegmentation                    3</w:t>
            </w:r>
          </w:p>
          <w:p w14:paraId="7F8CFD8A" w14:textId="34B78541" w:rsidR="00E2073B" w:rsidRDefault="00E2073B" w:rsidP="00E2073B">
            <w:r>
              <w:t>packing</w:t>
            </w:r>
          </w:p>
          <w:p w14:paraId="5EE7A066" w14:textId="7F7FF017" w:rsidR="00E2073B" w:rsidRDefault="00E2073B" w:rsidP="00E2073B">
            <w:r>
              <w:lastRenderedPageBreak/>
              <w:t xml:space="preserve">  minimumImageWidth                           1280</w:t>
            </w:r>
          </w:p>
          <w:p w14:paraId="77016043" w14:textId="6A2AAE9E" w:rsidR="00E2073B" w:rsidRDefault="00E2073B" w:rsidP="00E2073B">
            <w:r>
              <w:t xml:space="preserve">  minimumImageHeight                          1408</w:t>
            </w:r>
          </w:p>
          <w:p w14:paraId="0AD6EA2C" w14:textId="0279E4CE" w:rsidR="00E2073B" w:rsidRDefault="00E2073B" w:rsidP="00E2073B">
            <w:r>
              <w:t>video encoding</w:t>
            </w:r>
          </w:p>
          <w:p w14:paraId="71E248F6" w14:textId="26220D62" w:rsidR="00E2073B" w:rsidRDefault="00E2073B" w:rsidP="00E2073B">
            <w:r>
              <w:t xml:space="preserve">  </w:t>
            </w:r>
            <w:r w:rsidR="00300E1F">
              <w:t>geometryQP</w:t>
            </w:r>
            <w:r>
              <w:t xml:space="preserve">                                  16</w:t>
            </w:r>
          </w:p>
          <w:p w14:paraId="1116014D" w14:textId="12191551" w:rsidR="00E2073B" w:rsidRDefault="00E2073B" w:rsidP="00E2073B">
            <w:r>
              <w:t xml:space="preserve">  </w:t>
            </w:r>
            <w:r w:rsidR="00300E1F">
              <w:t>textureQP</w:t>
            </w:r>
            <w:r>
              <w:t xml:space="preserve">                                   20</w:t>
            </w:r>
          </w:p>
          <w:p w14:paraId="143CAB3C" w14:textId="624907F4" w:rsidR="00E2073B" w:rsidRDefault="00E2073B" w:rsidP="00E2073B">
            <w:r>
              <w:t xml:space="preserve">  </w:t>
            </w:r>
          </w:p>
          <w:p w14:paraId="7681E27A" w14:textId="6ABB7808" w:rsidR="00E2073B" w:rsidRDefault="00E2073B" w:rsidP="00E2073B">
            <w:r>
              <w:t xml:space="preserve">  </w:t>
            </w:r>
            <w:r w:rsidR="00300E1F">
              <w:t>geometryConfig</w:t>
            </w:r>
            <w:r>
              <w:t xml:space="preserve">                              ../app/</w:t>
            </w:r>
            <w:r w:rsidR="00833551">
              <w:t>geometryAICfp.cfg</w:t>
            </w:r>
          </w:p>
          <w:p w14:paraId="6FDA5FAC" w14:textId="681B978C" w:rsidR="00E2073B" w:rsidRDefault="00E2073B" w:rsidP="00E2073B">
            <w:r>
              <w:t xml:space="preserve">  </w:t>
            </w:r>
            <w:r w:rsidR="00300E1F">
              <w:t>textureConfig</w:t>
            </w:r>
            <w:r>
              <w:t xml:space="preserve">                               ../app/</w:t>
            </w:r>
            <w:r w:rsidR="00B22ED2">
              <w:t>textureAICfp.cfg</w:t>
            </w:r>
          </w:p>
          <w:p w14:paraId="27954558" w14:textId="3AD6E56B" w:rsidR="00E2073B" w:rsidRDefault="00E2073B" w:rsidP="00E2073B"/>
          <w:p w14:paraId="2491FE30" w14:textId="2002D869" w:rsidR="00E2073B" w:rsidRDefault="00300E1F" w:rsidP="00E2073B">
            <w:r>
              <w:t>occupancy</w:t>
            </w:r>
            <w:r w:rsidR="00E2073B">
              <w:t xml:space="preserve"> map encoding</w:t>
            </w:r>
          </w:p>
          <w:p w14:paraId="0FD13A47" w14:textId="7A5848AF" w:rsidR="00E2073B" w:rsidRDefault="00E2073B" w:rsidP="00E2073B">
            <w:r>
              <w:t xml:space="preserve">  maxCandidateCount                           4</w:t>
            </w:r>
          </w:p>
          <w:p w14:paraId="68B56A2A" w14:textId="15B6F61C" w:rsidR="00E2073B" w:rsidRDefault="00E2073B" w:rsidP="00E2073B">
            <w:r>
              <w:t xml:space="preserve">  </w:t>
            </w:r>
            <w:r w:rsidR="00300E1F">
              <w:t>occupancy</w:t>
            </w:r>
            <w:r>
              <w:t>Precision                           4</w:t>
            </w:r>
          </w:p>
          <w:p w14:paraId="12B6CC30" w14:textId="3F3382CC" w:rsidR="00E2073B" w:rsidRDefault="00E2073B" w:rsidP="00E2073B">
            <w:r>
              <w:t>smoothing</w:t>
            </w:r>
          </w:p>
          <w:p w14:paraId="09C41BBE" w14:textId="362D9C49" w:rsidR="00E2073B" w:rsidRDefault="00E2073B" w:rsidP="00E2073B">
            <w:r>
              <w:t xml:space="preserve">  neighborCountSmoothing                      64</w:t>
            </w:r>
          </w:p>
          <w:p w14:paraId="4368F462" w14:textId="0ED15DA3" w:rsidR="00E2073B" w:rsidRDefault="00E2073B" w:rsidP="00E2073B">
            <w:r>
              <w:t xml:space="preserve">  radius2Smoothing                            64</w:t>
            </w:r>
          </w:p>
          <w:p w14:paraId="2C741B76" w14:textId="1101E3C6" w:rsidR="00E2073B" w:rsidRDefault="00E2073B" w:rsidP="00E2073B">
            <w:r>
              <w:t xml:space="preserve">  radius2BoundaryDetection                    64</w:t>
            </w:r>
          </w:p>
          <w:p w14:paraId="7D4E38C2" w14:textId="108BE731" w:rsidR="00E2073B" w:rsidRDefault="00E2073B" w:rsidP="00E2073B">
            <w:r>
              <w:t xml:space="preserve">  thresholdSmoothing                          64</w:t>
            </w:r>
          </w:p>
          <w:p w14:paraId="06447F21" w14:textId="77777777" w:rsidR="007D1D2F" w:rsidRDefault="007D1D2F" w:rsidP="004D787D"/>
        </w:tc>
      </w:tr>
    </w:tbl>
    <w:p w14:paraId="4B1DAB18" w14:textId="77777777" w:rsidR="007D1D2F" w:rsidRDefault="007D1D2F" w:rsidP="007D1D2F"/>
    <w:sectPr w:rsidR="007D1D2F" w:rsidSect="00110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E0F68"/>
    <w:multiLevelType w:val="multilevel"/>
    <w:tmpl w:val="B39C0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9846E90"/>
    <w:multiLevelType w:val="multilevel"/>
    <w:tmpl w:val="B39C0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FBA3536"/>
    <w:multiLevelType w:val="multilevel"/>
    <w:tmpl w:val="B39C0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CF1215D"/>
    <w:multiLevelType w:val="multilevel"/>
    <w:tmpl w:val="B39C0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60491FD2"/>
    <w:multiLevelType w:val="multilevel"/>
    <w:tmpl w:val="B39C0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E3D7B8B"/>
    <w:multiLevelType w:val="multilevel"/>
    <w:tmpl w:val="B39C0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71"/>
    <w:rsid w:val="00110484"/>
    <w:rsid w:val="00300E1F"/>
    <w:rsid w:val="004145B4"/>
    <w:rsid w:val="00460FA9"/>
    <w:rsid w:val="004D787D"/>
    <w:rsid w:val="00565634"/>
    <w:rsid w:val="007D1D2F"/>
    <w:rsid w:val="007F1572"/>
    <w:rsid w:val="00833551"/>
    <w:rsid w:val="00860017"/>
    <w:rsid w:val="008C7617"/>
    <w:rsid w:val="00933B2F"/>
    <w:rsid w:val="00955571"/>
    <w:rsid w:val="00B22ED2"/>
    <w:rsid w:val="00BA025A"/>
    <w:rsid w:val="00BC3112"/>
    <w:rsid w:val="00C45AE1"/>
    <w:rsid w:val="00E2073B"/>
    <w:rsid w:val="00F31DC9"/>
    <w:rsid w:val="00F5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CF2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5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D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656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56D49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6D49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56D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6D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60F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F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49</Pages>
  <Words>12763</Words>
  <Characters>72754</Characters>
  <Application>Microsoft Macintosh Word</Application>
  <DocSecurity>0</DocSecurity>
  <Lines>606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2017-11-30T23:14:00Z</dcterms:created>
  <dcterms:modified xsi:type="dcterms:W3CDTF">2017-12-01T00:17:00Z</dcterms:modified>
</cp:coreProperties>
</file>